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0D5" w:rsidRPr="00384800" w:rsidRDefault="005B6FAC">
      <w:pPr>
        <w:pStyle w:val="normal0"/>
        <w:jc w:val="center"/>
        <w:rPr>
          <w:sz w:val="28"/>
          <w:szCs w:val="28"/>
          <w:lang w:val="en-CA"/>
        </w:rPr>
      </w:pPr>
      <w:r w:rsidRPr="00384800">
        <w:rPr>
          <w:b/>
          <w:sz w:val="28"/>
          <w:szCs w:val="28"/>
          <w:lang w:val="en-CA"/>
        </w:rPr>
        <w:t>Estimating underwater light regime under spatially heterogeneous sea ice in the Arctic</w:t>
      </w:r>
    </w:p>
    <w:p w:rsidR="001840D5" w:rsidRPr="00384800" w:rsidRDefault="005B6FAC">
      <w:pPr>
        <w:pStyle w:val="normal0"/>
        <w:rPr>
          <w:lang w:val="en-CA"/>
        </w:rPr>
      </w:pPr>
      <w:r w:rsidRPr="00384800">
        <w:rPr>
          <w:lang w:val="en-CA"/>
        </w:rPr>
        <w:t xml:space="preserve">Philippe </w:t>
      </w:r>
      <w:proofErr w:type="spellStart"/>
      <w:r w:rsidRPr="00384800">
        <w:rPr>
          <w:lang w:val="en-CA"/>
        </w:rPr>
        <w:t>Massicotte</w:t>
      </w:r>
      <w:proofErr w:type="spellEnd"/>
      <w:r w:rsidRPr="00384800">
        <w:rPr>
          <w:vertAlign w:val="superscript"/>
          <w:lang w:val="en-CA"/>
        </w:rPr>
        <w:t>*1</w:t>
      </w:r>
      <w:r w:rsidRPr="00384800">
        <w:rPr>
          <w:lang w:val="en-CA"/>
        </w:rPr>
        <w:t xml:space="preserve">, </w:t>
      </w:r>
      <w:proofErr w:type="spellStart"/>
      <w:r w:rsidRPr="00384800">
        <w:rPr>
          <w:lang w:val="en-CA"/>
        </w:rPr>
        <w:t>Guislain</w:t>
      </w:r>
      <w:proofErr w:type="spellEnd"/>
      <w:r w:rsidRPr="00384800">
        <w:rPr>
          <w:lang w:val="en-CA"/>
        </w:rPr>
        <w:t xml:space="preserve"> Bécu</w:t>
      </w:r>
      <w:r w:rsidRPr="00384800">
        <w:rPr>
          <w:vertAlign w:val="superscript"/>
          <w:lang w:val="en-CA"/>
        </w:rPr>
        <w:t>1</w:t>
      </w:r>
      <w:r w:rsidRPr="00384800">
        <w:rPr>
          <w:lang w:val="en-CA"/>
        </w:rPr>
        <w:t>, Simon-Lambert Girard</w:t>
      </w:r>
      <w:r w:rsidRPr="00384800">
        <w:rPr>
          <w:vertAlign w:val="superscript"/>
          <w:lang w:val="en-CA"/>
        </w:rPr>
        <w:t>1</w:t>
      </w:r>
      <w:r w:rsidRPr="00384800">
        <w:rPr>
          <w:lang w:val="en-CA"/>
        </w:rPr>
        <w:t xml:space="preserve">, </w:t>
      </w:r>
      <w:proofErr w:type="spellStart"/>
      <w:r w:rsidRPr="00384800">
        <w:rPr>
          <w:lang w:val="en-CA"/>
        </w:rPr>
        <w:t>Edouard</w:t>
      </w:r>
      <w:proofErr w:type="spellEnd"/>
      <w:r w:rsidRPr="00384800">
        <w:rPr>
          <w:lang w:val="en-CA"/>
        </w:rPr>
        <w:t xml:space="preserve"> Leymarie</w:t>
      </w:r>
      <w:r w:rsidRPr="00384800">
        <w:rPr>
          <w:vertAlign w:val="superscript"/>
          <w:lang w:val="en-CA"/>
        </w:rPr>
        <w:t>2</w:t>
      </w:r>
      <w:r w:rsidRPr="00384800">
        <w:rPr>
          <w:lang w:val="en-CA"/>
        </w:rPr>
        <w:t>, Marcel Babin</w:t>
      </w:r>
      <w:r w:rsidRPr="00384800">
        <w:rPr>
          <w:vertAlign w:val="superscript"/>
          <w:lang w:val="en-CA"/>
        </w:rPr>
        <w:t>1</w:t>
      </w:r>
    </w:p>
    <w:p w:rsidR="001840D5" w:rsidRPr="00384800" w:rsidRDefault="005B6FAC">
      <w:pPr>
        <w:pStyle w:val="normal0"/>
        <w:rPr>
          <w:lang w:val="en-CA"/>
        </w:rPr>
      </w:pPr>
      <w:r w:rsidRPr="00384800">
        <w:rPr>
          <w:vertAlign w:val="superscript"/>
          <w:lang w:val="en-CA"/>
        </w:rPr>
        <w:t>1</w:t>
      </w:r>
      <w:r w:rsidRPr="00384800">
        <w:rPr>
          <w:lang w:val="en-CA"/>
        </w:rPr>
        <w:t>Takuvik Joint International Laboratory (UMI 3376)</w:t>
      </w:r>
    </w:p>
    <w:p w:rsidR="001840D5" w:rsidRPr="00384800" w:rsidRDefault="005B6FAC">
      <w:pPr>
        <w:pStyle w:val="normal0"/>
        <w:rPr>
          <w:lang w:val="en-CA"/>
        </w:rPr>
      </w:pPr>
      <w:proofErr w:type="spellStart"/>
      <w:r w:rsidRPr="00384800">
        <w:rPr>
          <w:lang w:val="en-CA"/>
        </w:rPr>
        <w:t>Université</w:t>
      </w:r>
      <w:proofErr w:type="spellEnd"/>
      <w:r w:rsidRPr="00384800">
        <w:rPr>
          <w:lang w:val="en-CA"/>
        </w:rPr>
        <w:t xml:space="preserve"> Laval (Canada) </w:t>
      </w:r>
      <w:ins w:id="0" w:author="AndreaZ" w:date="2018-11-02T02:41:00Z">
        <w:r w:rsidR="00386D9A" w:rsidRPr="00384800">
          <w:rPr>
            <w:lang w:val="en-CA"/>
          </w:rPr>
          <w:t>and</w:t>
        </w:r>
      </w:ins>
      <w:del w:id="1" w:author="AndreaZ" w:date="2018-11-02T02:41:00Z">
        <w:r w:rsidRPr="00384800" w:rsidDel="00386D9A">
          <w:rPr>
            <w:lang w:val="en-CA"/>
          </w:rPr>
          <w:delText>&amp;</w:delText>
        </w:r>
      </w:del>
      <w:r w:rsidRPr="00384800">
        <w:rPr>
          <w:lang w:val="en-CA"/>
        </w:rPr>
        <w:t xml:space="preserve"> Centre National de la </w:t>
      </w:r>
      <w:proofErr w:type="spellStart"/>
      <w:r w:rsidRPr="00384800">
        <w:rPr>
          <w:lang w:val="en-CA"/>
        </w:rPr>
        <w:t>Recherche</w:t>
      </w:r>
      <w:proofErr w:type="spellEnd"/>
      <w:r w:rsidRPr="00384800">
        <w:rPr>
          <w:lang w:val="en-CA"/>
        </w:rPr>
        <w:t xml:space="preserve"> </w:t>
      </w:r>
      <w:proofErr w:type="spellStart"/>
      <w:r w:rsidRPr="00384800">
        <w:rPr>
          <w:lang w:val="en-CA"/>
        </w:rPr>
        <w:t>Scientifique</w:t>
      </w:r>
      <w:proofErr w:type="spellEnd"/>
      <w:r w:rsidRPr="00384800">
        <w:rPr>
          <w:lang w:val="en-CA"/>
        </w:rPr>
        <w:t xml:space="preserve"> (France)</w:t>
      </w:r>
    </w:p>
    <w:p w:rsidR="001840D5" w:rsidRPr="00384800" w:rsidRDefault="005B6FAC">
      <w:pPr>
        <w:pStyle w:val="normal0"/>
        <w:rPr>
          <w:lang w:val="en-CA"/>
        </w:rPr>
      </w:pPr>
      <w:r w:rsidRPr="00384800">
        <w:rPr>
          <w:vertAlign w:val="superscript"/>
          <w:lang w:val="en-CA"/>
        </w:rPr>
        <w:t>2</w:t>
      </w:r>
      <w:r w:rsidRPr="00384800">
        <w:rPr>
          <w:lang w:val="en-CA"/>
        </w:rPr>
        <w:t xml:space="preserve">Sorbonne </w:t>
      </w:r>
      <w:proofErr w:type="spellStart"/>
      <w:r w:rsidRPr="00384800">
        <w:rPr>
          <w:lang w:val="en-CA"/>
        </w:rPr>
        <w:t>Université</w:t>
      </w:r>
      <w:proofErr w:type="spellEnd"/>
      <w:r w:rsidRPr="00384800">
        <w:rPr>
          <w:lang w:val="en-CA"/>
        </w:rPr>
        <w:t xml:space="preserve">, CNRS, </w:t>
      </w:r>
      <w:proofErr w:type="spellStart"/>
      <w:r w:rsidRPr="00384800">
        <w:rPr>
          <w:lang w:val="en-CA"/>
        </w:rPr>
        <w:t>Laboratoire</w:t>
      </w:r>
      <w:proofErr w:type="spellEnd"/>
      <w:r w:rsidRPr="00384800">
        <w:rPr>
          <w:lang w:val="en-CA"/>
        </w:rPr>
        <w:t xml:space="preserve"> </w:t>
      </w:r>
      <w:proofErr w:type="spellStart"/>
      <w:r w:rsidRPr="00384800">
        <w:rPr>
          <w:lang w:val="en-CA"/>
        </w:rPr>
        <w:t>d'Océanographie</w:t>
      </w:r>
      <w:proofErr w:type="spellEnd"/>
      <w:r w:rsidRPr="00384800">
        <w:rPr>
          <w:lang w:val="en-CA"/>
        </w:rPr>
        <w:t xml:space="preserve"> de </w:t>
      </w:r>
      <w:proofErr w:type="spellStart"/>
      <w:r w:rsidRPr="00384800">
        <w:rPr>
          <w:lang w:val="en-CA"/>
        </w:rPr>
        <w:t>Villefranche</w:t>
      </w:r>
      <w:proofErr w:type="spellEnd"/>
      <w:r w:rsidRPr="00384800">
        <w:rPr>
          <w:lang w:val="en-CA"/>
        </w:rPr>
        <w:t xml:space="preserve">, LOV, F-06230 </w:t>
      </w:r>
      <w:proofErr w:type="spellStart"/>
      <w:r w:rsidRPr="00384800">
        <w:rPr>
          <w:lang w:val="en-CA"/>
        </w:rPr>
        <w:t>Villefranche-sur-Mer</w:t>
      </w:r>
      <w:proofErr w:type="spellEnd"/>
      <w:r w:rsidRPr="00384800">
        <w:rPr>
          <w:lang w:val="en-CA"/>
        </w:rPr>
        <w:t>, France</w:t>
      </w:r>
    </w:p>
    <w:p w:rsidR="001840D5" w:rsidRPr="00384800" w:rsidRDefault="001840D5">
      <w:pPr>
        <w:pStyle w:val="normal0"/>
        <w:rPr>
          <w:lang w:val="en-CA"/>
        </w:rPr>
      </w:pPr>
    </w:p>
    <w:p w:rsidR="001840D5" w:rsidRPr="00384800" w:rsidRDefault="005B6FAC">
      <w:pPr>
        <w:pStyle w:val="normal0"/>
        <w:rPr>
          <w:lang w:val="en-CA"/>
        </w:rPr>
      </w:pPr>
      <w:r w:rsidRPr="00173373">
        <w:t>*</w:t>
      </w:r>
      <w:r w:rsidRPr="00384800">
        <w:rPr>
          <w:lang w:val="en-CA"/>
        </w:rPr>
        <w:t>Corresponding author</w:t>
      </w:r>
    </w:p>
    <w:p w:rsidR="001840D5" w:rsidRPr="00384800" w:rsidRDefault="005B6FAC">
      <w:pPr>
        <w:pStyle w:val="normal0"/>
        <w:rPr>
          <w:b/>
          <w:lang w:val="en-CA"/>
        </w:rPr>
      </w:pPr>
      <w:r w:rsidRPr="00384800">
        <w:rPr>
          <w:b/>
          <w:lang w:val="en-CA"/>
        </w:rPr>
        <w:t xml:space="preserve">Philippe </w:t>
      </w:r>
      <w:proofErr w:type="spellStart"/>
      <w:r w:rsidRPr="00384800">
        <w:rPr>
          <w:b/>
          <w:lang w:val="en-CA"/>
        </w:rPr>
        <w:t>Massicotte</w:t>
      </w:r>
      <w:proofErr w:type="spellEnd"/>
      <w:r w:rsidRPr="00384800">
        <w:rPr>
          <w:b/>
          <w:lang w:val="en-CA"/>
        </w:rPr>
        <w:t>, Ph.D.</w:t>
      </w:r>
    </w:p>
    <w:p w:rsidR="001840D5" w:rsidRPr="00384800" w:rsidRDefault="005B6FAC">
      <w:pPr>
        <w:pStyle w:val="normal0"/>
        <w:spacing w:after="100" w:line="240" w:lineRule="auto"/>
        <w:rPr>
          <w:b/>
          <w:lang w:val="en-CA"/>
        </w:rPr>
      </w:pPr>
      <w:r w:rsidRPr="00384800">
        <w:rPr>
          <w:b/>
          <w:lang w:val="en-CA"/>
        </w:rPr>
        <w:t>Research Associate</w:t>
      </w:r>
    </w:p>
    <w:p w:rsidR="001840D5" w:rsidRPr="00384800" w:rsidRDefault="005B6FAC">
      <w:pPr>
        <w:pStyle w:val="normal0"/>
        <w:spacing w:after="100" w:line="240" w:lineRule="auto"/>
        <w:rPr>
          <w:lang w:val="en-CA"/>
        </w:rPr>
      </w:pPr>
      <w:proofErr w:type="spellStart"/>
      <w:r w:rsidRPr="00384800">
        <w:rPr>
          <w:lang w:val="en-CA"/>
        </w:rPr>
        <w:t>Takuvik</w:t>
      </w:r>
      <w:proofErr w:type="spellEnd"/>
      <w:r w:rsidRPr="00384800">
        <w:rPr>
          <w:lang w:val="en-CA"/>
        </w:rPr>
        <w:t xml:space="preserve"> Joint International Laboratory (UMI 3376)</w:t>
      </w:r>
    </w:p>
    <w:p w:rsidR="001840D5" w:rsidRPr="00384800" w:rsidRDefault="005B6FAC">
      <w:pPr>
        <w:pStyle w:val="normal0"/>
        <w:spacing w:after="100" w:line="240" w:lineRule="auto"/>
        <w:rPr>
          <w:lang w:val="en-CA"/>
        </w:rPr>
      </w:pPr>
      <w:proofErr w:type="spellStart"/>
      <w:r w:rsidRPr="00384800">
        <w:rPr>
          <w:lang w:val="en-CA"/>
        </w:rPr>
        <w:t>Université</w:t>
      </w:r>
      <w:proofErr w:type="spellEnd"/>
      <w:r w:rsidRPr="00384800">
        <w:rPr>
          <w:lang w:val="en-CA"/>
        </w:rPr>
        <w:t xml:space="preserve"> Laval (Canada) </w:t>
      </w:r>
      <w:ins w:id="2" w:author="AndreaZ" w:date="2018-11-02T02:41:00Z">
        <w:r w:rsidR="00386D9A" w:rsidRPr="00384800">
          <w:rPr>
            <w:lang w:val="en-CA"/>
          </w:rPr>
          <w:t>and</w:t>
        </w:r>
      </w:ins>
      <w:del w:id="3" w:author="AndreaZ" w:date="2018-11-02T02:41:00Z">
        <w:r w:rsidRPr="00384800" w:rsidDel="00386D9A">
          <w:rPr>
            <w:lang w:val="en-CA"/>
          </w:rPr>
          <w:delText>&amp;</w:delText>
        </w:r>
      </w:del>
      <w:r w:rsidRPr="00384800">
        <w:rPr>
          <w:lang w:val="en-CA"/>
        </w:rPr>
        <w:t xml:space="preserve"> Centre National de la </w:t>
      </w:r>
      <w:proofErr w:type="spellStart"/>
      <w:r w:rsidRPr="00384800">
        <w:rPr>
          <w:lang w:val="en-CA"/>
        </w:rPr>
        <w:t>Recherche</w:t>
      </w:r>
      <w:proofErr w:type="spellEnd"/>
      <w:r w:rsidRPr="00384800">
        <w:rPr>
          <w:lang w:val="en-CA"/>
        </w:rPr>
        <w:t xml:space="preserve"> </w:t>
      </w:r>
      <w:proofErr w:type="spellStart"/>
      <w:r w:rsidRPr="00384800">
        <w:rPr>
          <w:lang w:val="en-CA"/>
        </w:rPr>
        <w:t>Scientifique</w:t>
      </w:r>
      <w:proofErr w:type="spellEnd"/>
      <w:r w:rsidRPr="00384800">
        <w:rPr>
          <w:lang w:val="en-CA"/>
        </w:rPr>
        <w:t xml:space="preserve"> (France)</w:t>
      </w:r>
    </w:p>
    <w:p w:rsidR="001840D5" w:rsidRPr="00384800" w:rsidRDefault="005B6FAC">
      <w:pPr>
        <w:pStyle w:val="normal0"/>
        <w:spacing w:after="100" w:line="240" w:lineRule="auto"/>
        <w:rPr>
          <w:lang w:val="en-CA"/>
        </w:rPr>
      </w:pPr>
      <w:r w:rsidRPr="00384800">
        <w:rPr>
          <w:lang w:val="en-CA"/>
        </w:rPr>
        <w:t>Québec-</w:t>
      </w:r>
      <w:proofErr w:type="spellStart"/>
      <w:r w:rsidRPr="00384800">
        <w:rPr>
          <w:lang w:val="en-CA"/>
        </w:rPr>
        <w:t>Océan</w:t>
      </w:r>
      <w:proofErr w:type="spellEnd"/>
      <w:r w:rsidRPr="00384800">
        <w:rPr>
          <w:lang w:val="en-CA"/>
        </w:rPr>
        <w:t xml:space="preserve"> / </w:t>
      </w:r>
      <w:proofErr w:type="spellStart"/>
      <w:r w:rsidRPr="00384800">
        <w:rPr>
          <w:lang w:val="en-CA"/>
        </w:rPr>
        <w:t>Pavillon</w:t>
      </w:r>
      <w:proofErr w:type="spellEnd"/>
      <w:r w:rsidRPr="00384800">
        <w:rPr>
          <w:lang w:val="en-CA"/>
        </w:rPr>
        <w:t xml:space="preserve"> </w:t>
      </w:r>
      <w:proofErr w:type="spellStart"/>
      <w:r w:rsidRPr="00384800">
        <w:rPr>
          <w:lang w:val="en-CA"/>
        </w:rPr>
        <w:t>Alexandre-Vachon</w:t>
      </w:r>
      <w:proofErr w:type="spellEnd"/>
    </w:p>
    <w:p w:rsidR="001840D5" w:rsidRPr="00384800" w:rsidRDefault="005B6FAC">
      <w:pPr>
        <w:pStyle w:val="normal0"/>
        <w:spacing w:after="100" w:line="240" w:lineRule="auto"/>
        <w:rPr>
          <w:lang w:val="en-CA"/>
        </w:rPr>
      </w:pPr>
      <w:r w:rsidRPr="00384800">
        <w:rPr>
          <w:lang w:val="en-CA"/>
        </w:rPr>
        <w:t xml:space="preserve">1045, Ave de la </w:t>
      </w:r>
      <w:proofErr w:type="spellStart"/>
      <w:r w:rsidRPr="00384800">
        <w:rPr>
          <w:lang w:val="en-CA"/>
        </w:rPr>
        <w:t>Médecine</w:t>
      </w:r>
      <w:proofErr w:type="spellEnd"/>
      <w:r w:rsidRPr="00384800">
        <w:rPr>
          <w:lang w:val="en-CA"/>
        </w:rPr>
        <w:t>, local 2064</w:t>
      </w:r>
    </w:p>
    <w:p w:rsidR="001840D5" w:rsidRPr="00384800" w:rsidRDefault="005B6FAC">
      <w:pPr>
        <w:pStyle w:val="normal0"/>
        <w:spacing w:after="100" w:line="240" w:lineRule="auto"/>
        <w:rPr>
          <w:lang w:val="en-CA"/>
        </w:rPr>
      </w:pPr>
      <w:proofErr w:type="spellStart"/>
      <w:r w:rsidRPr="00384800">
        <w:rPr>
          <w:lang w:val="en-CA"/>
        </w:rPr>
        <w:t>Université</w:t>
      </w:r>
      <w:proofErr w:type="spellEnd"/>
      <w:r w:rsidRPr="00384800">
        <w:rPr>
          <w:lang w:val="en-CA"/>
        </w:rPr>
        <w:t xml:space="preserve"> Laval</w:t>
      </w:r>
    </w:p>
    <w:p w:rsidR="001840D5" w:rsidRPr="00384800" w:rsidRDefault="005B6FAC">
      <w:pPr>
        <w:pStyle w:val="normal0"/>
        <w:spacing w:after="100" w:line="240" w:lineRule="auto"/>
        <w:rPr>
          <w:lang w:val="en-CA"/>
        </w:rPr>
      </w:pPr>
      <w:r w:rsidRPr="00384800">
        <w:rPr>
          <w:lang w:val="en-CA"/>
        </w:rPr>
        <w:t>Québec (Québec)</w:t>
      </w:r>
    </w:p>
    <w:p w:rsidR="001840D5" w:rsidRPr="00384800" w:rsidRDefault="005B6FAC">
      <w:pPr>
        <w:pStyle w:val="normal0"/>
        <w:spacing w:after="100" w:line="240" w:lineRule="auto"/>
        <w:rPr>
          <w:lang w:val="en-CA"/>
        </w:rPr>
      </w:pPr>
      <w:r w:rsidRPr="00384800">
        <w:rPr>
          <w:lang w:val="en-CA"/>
        </w:rPr>
        <w:t>G1V 0A6 Canada</w:t>
      </w:r>
    </w:p>
    <w:p w:rsidR="001840D5" w:rsidRPr="00384800" w:rsidRDefault="005B6FAC">
      <w:pPr>
        <w:pStyle w:val="normal0"/>
        <w:spacing w:after="100" w:line="240" w:lineRule="auto"/>
        <w:rPr>
          <w:lang w:val="en-CA"/>
        </w:rPr>
      </w:pPr>
      <w:r w:rsidRPr="00384800">
        <w:rPr>
          <w:lang w:val="en-CA"/>
        </w:rPr>
        <w:t>Tel.</w:t>
      </w:r>
      <w:del w:id="4" w:author="AndreaZ" w:date="2018-11-02T02:42:00Z">
        <w:r w:rsidRPr="00384800" w:rsidDel="00386D9A">
          <w:rPr>
            <w:lang w:val="en-CA"/>
          </w:rPr>
          <w:delText xml:space="preserve"> </w:delText>
        </w:r>
      </w:del>
      <w:r w:rsidRPr="00384800">
        <w:rPr>
          <w:lang w:val="en-CA"/>
        </w:rPr>
        <w:t>: 418 656-5193</w:t>
      </w:r>
    </w:p>
    <w:p w:rsidR="001840D5" w:rsidRPr="00384800" w:rsidRDefault="005B6FAC">
      <w:pPr>
        <w:pStyle w:val="normal0"/>
        <w:spacing w:after="100" w:line="240" w:lineRule="auto"/>
        <w:rPr>
          <w:lang w:val="en-CA"/>
        </w:rPr>
      </w:pPr>
      <w:r w:rsidRPr="00384800">
        <w:rPr>
          <w:lang w:val="en-CA"/>
        </w:rPr>
        <w:t>Fax.</w:t>
      </w:r>
      <w:del w:id="5" w:author="AndreaZ" w:date="2018-11-02T02:42:00Z">
        <w:r w:rsidRPr="00384800" w:rsidDel="00386D9A">
          <w:rPr>
            <w:lang w:val="en-CA"/>
          </w:rPr>
          <w:delText xml:space="preserve"> </w:delText>
        </w:r>
      </w:del>
      <w:r w:rsidRPr="00384800">
        <w:rPr>
          <w:lang w:val="en-CA"/>
        </w:rPr>
        <w:t>: 418 656-2339</w:t>
      </w:r>
    </w:p>
    <w:p w:rsidR="001840D5" w:rsidRPr="00384800" w:rsidRDefault="005B6FAC">
      <w:pPr>
        <w:pStyle w:val="normal0"/>
        <w:spacing w:after="100" w:line="240" w:lineRule="auto"/>
        <w:rPr>
          <w:lang w:val="en-CA"/>
        </w:rPr>
      </w:pPr>
      <w:r w:rsidRPr="00384800">
        <w:rPr>
          <w:lang w:val="en-CA"/>
        </w:rPr>
        <w:t>philippe.massicotte@takuvik.ulaval.ca</w:t>
      </w:r>
    </w:p>
    <w:p w:rsidR="001840D5" w:rsidRPr="00384800" w:rsidRDefault="001840D5">
      <w:pPr>
        <w:pStyle w:val="normal0"/>
        <w:spacing w:after="100" w:line="240" w:lineRule="auto"/>
        <w:rPr>
          <w:lang w:val="en-CA"/>
        </w:rPr>
      </w:pPr>
      <w:hyperlink r:id="rId4">
        <w:r w:rsidR="005B6FAC" w:rsidRPr="00384800">
          <w:rPr>
            <w:color w:val="1155CC"/>
            <w:u w:val="single"/>
            <w:lang w:val="en-CA"/>
          </w:rPr>
          <w:t>www.takuvik.ulaval.ca</w:t>
        </w:r>
      </w:hyperlink>
    </w:p>
    <w:p w:rsidR="001840D5" w:rsidRPr="00384800" w:rsidRDefault="001840D5">
      <w:pPr>
        <w:pStyle w:val="normal0"/>
        <w:spacing w:after="100" w:line="240" w:lineRule="auto"/>
        <w:rPr>
          <w:b/>
          <w:lang w:val="en-CA"/>
        </w:rPr>
      </w:pPr>
    </w:p>
    <w:p w:rsidR="001840D5" w:rsidRPr="00384800" w:rsidRDefault="005B6FAC">
      <w:pPr>
        <w:pStyle w:val="normal0"/>
        <w:spacing w:after="100" w:line="240" w:lineRule="auto"/>
        <w:rPr>
          <w:lang w:val="en-CA"/>
        </w:rPr>
      </w:pPr>
      <w:r w:rsidRPr="00384800">
        <w:rPr>
          <w:lang w:val="en-CA"/>
        </w:rPr>
        <w:t xml:space="preserve">Journal: </w:t>
      </w:r>
      <w:hyperlink r:id="rId5">
        <w:r w:rsidRPr="00384800">
          <w:rPr>
            <w:color w:val="1155CC"/>
            <w:u w:val="single"/>
            <w:lang w:val="en-CA"/>
          </w:rPr>
          <w:t>http://www.mdpi.com/journal/applsci/</w:t>
        </w:r>
        <w:r w:rsidRPr="00384800">
          <w:rPr>
            <w:color w:val="1155CC"/>
            <w:u w:val="single"/>
            <w:lang w:val="en-CA"/>
          </w:rPr>
          <w:t>s</w:t>
        </w:r>
        <w:r w:rsidRPr="00384800">
          <w:rPr>
            <w:color w:val="1155CC"/>
            <w:u w:val="single"/>
            <w:lang w:val="en-CA"/>
          </w:rPr>
          <w:t>pecial_issues/ocean_optics</w:t>
        </w:r>
      </w:hyperlink>
      <w:r w:rsidRPr="00384800">
        <w:rPr>
          <w:lang w:val="en-CA"/>
        </w:rPr>
        <w:br w:type="page"/>
      </w:r>
    </w:p>
    <w:p w:rsidR="001840D5" w:rsidRPr="00384800" w:rsidRDefault="005B6FAC">
      <w:pPr>
        <w:pStyle w:val="normal0"/>
        <w:rPr>
          <w:sz w:val="28"/>
          <w:szCs w:val="28"/>
          <w:lang w:val="en-CA"/>
        </w:rPr>
      </w:pPr>
      <w:r w:rsidRPr="00384800">
        <w:rPr>
          <w:b/>
          <w:sz w:val="28"/>
          <w:szCs w:val="28"/>
          <w:lang w:val="en-CA"/>
        </w:rPr>
        <w:lastRenderedPageBreak/>
        <w:t>Abstract</w:t>
      </w:r>
    </w:p>
    <w:p w:rsidR="001840D5" w:rsidRPr="00384800" w:rsidRDefault="005B6FAC">
      <w:pPr>
        <w:pStyle w:val="normal0"/>
        <w:rPr>
          <w:lang w:val="en-CA"/>
        </w:rPr>
      </w:pPr>
      <w:r w:rsidRPr="00384800">
        <w:rPr>
          <w:lang w:val="en-CA"/>
        </w:rPr>
        <w:t>The vertical diffuse attenuation coefficient for downward irradiance (</w:t>
      </w:r>
      <w:proofErr w:type="spellStart"/>
      <w:r w:rsidRPr="00384800">
        <w:rPr>
          <w:lang w:val="en-CA"/>
        </w:rPr>
        <w:t>K</w:t>
      </w:r>
      <w:r w:rsidRPr="00384800">
        <w:rPr>
          <w:vertAlign w:val="subscript"/>
          <w:lang w:val="en-CA"/>
        </w:rPr>
        <w:t>d</w:t>
      </w:r>
      <w:proofErr w:type="spellEnd"/>
      <w:r w:rsidRPr="00384800">
        <w:rPr>
          <w:lang w:val="en-CA"/>
        </w:rPr>
        <w:t xml:space="preserve">) is an apparent optical property commonly used in primary production models to propagate incident solar radiation in the water column. In open water, measuring </w:t>
      </w:r>
      <w:proofErr w:type="spellStart"/>
      <w:r w:rsidRPr="00384800">
        <w:rPr>
          <w:lang w:val="en-CA"/>
        </w:rPr>
        <w:t>K</w:t>
      </w:r>
      <w:r w:rsidRPr="00384800">
        <w:rPr>
          <w:vertAlign w:val="subscript"/>
          <w:lang w:val="en-CA"/>
        </w:rPr>
        <w:t>d</w:t>
      </w:r>
      <w:proofErr w:type="spellEnd"/>
      <w:r w:rsidRPr="00384800">
        <w:rPr>
          <w:lang w:val="en-CA"/>
        </w:rPr>
        <w:t xml:space="preserve"> is relatively straightforward when a vertical profile of </w:t>
      </w:r>
      <w:r w:rsidRPr="00384800">
        <w:t>E</w:t>
      </w:r>
      <w:r w:rsidRPr="00384800">
        <w:rPr>
          <w:vertAlign w:val="subscript"/>
          <w:rPrChange w:id="6" w:author="AndreaZ" w:date="2018-11-02T03:05:00Z">
            <w:rPr/>
          </w:rPrChange>
        </w:rPr>
        <w:t>d</w:t>
      </w:r>
      <w:r w:rsidRPr="00384800">
        <w:rPr>
          <w:lang w:val="en-CA"/>
        </w:rPr>
        <w:t xml:space="preserve"> measurements is available. In the Arctic, the sea surface is characterized by a complex mosaic composed of ridges, snow, melt ponds and </w:t>
      </w:r>
      <w:r w:rsidRPr="00173373">
        <w:t>leads</w:t>
      </w:r>
      <w:r w:rsidRPr="00384800">
        <w:rPr>
          <w:lang w:val="en-CA"/>
        </w:rPr>
        <w:t>. The resulting spatially heterogeneous light field in the first met</w:t>
      </w:r>
      <w:del w:id="7" w:author="AndreaZ" w:date="2018-11-02T03:06:00Z">
        <w:r w:rsidRPr="00384800" w:rsidDel="00384800">
          <w:rPr>
            <w:lang w:val="en-CA"/>
          </w:rPr>
          <w:delText>e</w:delText>
        </w:r>
      </w:del>
      <w:r w:rsidRPr="00384800">
        <w:rPr>
          <w:lang w:val="en-CA"/>
        </w:rPr>
        <w:t>r</w:t>
      </w:r>
      <w:ins w:id="8" w:author="AndreaZ" w:date="2018-11-02T03:06:00Z">
        <w:r w:rsidR="00384800">
          <w:rPr>
            <w:lang w:val="en-CA"/>
          </w:rPr>
          <w:t>e</w:t>
        </w:r>
      </w:ins>
      <w:r w:rsidRPr="00384800">
        <w:rPr>
          <w:lang w:val="en-CA"/>
        </w:rPr>
        <w:t xml:space="preserve">s of the water column makes the determination of </w:t>
      </w:r>
      <w:proofErr w:type="spellStart"/>
      <w:r w:rsidRPr="00384800">
        <w:rPr>
          <w:lang w:val="en-CA"/>
        </w:rPr>
        <w:t>K</w:t>
      </w:r>
      <w:r w:rsidRPr="00384800">
        <w:rPr>
          <w:vertAlign w:val="subscript"/>
          <w:lang w:val="en-CA"/>
        </w:rPr>
        <w:t>d</w:t>
      </w:r>
      <w:proofErr w:type="spellEnd"/>
      <w:r w:rsidRPr="00384800">
        <w:rPr>
          <w:lang w:val="en-CA"/>
        </w:rPr>
        <w:t xml:space="preserve"> challenging. Irradiance profiles performed beneath a dark patch of ice will be characterized by subsurface light maxima whereas </w:t>
      </w:r>
      <w:proofErr w:type="spellStart"/>
      <w:r w:rsidRPr="00384800">
        <w:rPr>
          <w:lang w:val="en-CA"/>
        </w:rPr>
        <w:t>K</w:t>
      </w:r>
      <w:r w:rsidRPr="00384800">
        <w:rPr>
          <w:vertAlign w:val="subscript"/>
          <w:lang w:val="en-CA"/>
        </w:rPr>
        <w:t>d</w:t>
      </w:r>
      <w:proofErr w:type="spellEnd"/>
      <w:r w:rsidRPr="00384800">
        <w:rPr>
          <w:lang w:val="en-CA"/>
        </w:rPr>
        <w:t xml:space="preserve"> calculated beneath an area of high transmission relative to surrounding areas will show inflated values. The main objective of this work is to propose a new method to estimate an average </w:t>
      </w:r>
      <w:proofErr w:type="spellStart"/>
      <w:r w:rsidRPr="00384800">
        <w:rPr>
          <w:lang w:val="en-CA"/>
        </w:rPr>
        <w:t>K</w:t>
      </w:r>
      <w:r w:rsidRPr="00384800">
        <w:rPr>
          <w:vertAlign w:val="subscript"/>
          <w:lang w:val="en-CA"/>
        </w:rPr>
        <w:t>d</w:t>
      </w:r>
      <w:proofErr w:type="spellEnd"/>
      <w:r w:rsidRPr="00384800">
        <w:rPr>
          <w:lang w:val="en-CA"/>
        </w:rPr>
        <w:t xml:space="preserve"> that is representative of a given large spatially heterogeneous area </w:t>
      </w:r>
      <w:del w:id="9" w:author="AndreaZ" w:date="2018-11-02T05:20:00Z">
        <w:r w:rsidRPr="00173373" w:rsidDel="00173373">
          <w:rPr>
            <w:lang w:val="en-CA"/>
          </w:rPr>
          <w:delText xml:space="preserve">seen </w:delText>
        </w:r>
      </w:del>
      <w:ins w:id="10" w:author="AndreaZ" w:date="2018-11-02T05:20:00Z">
        <w:r w:rsidR="00173373">
          <w:rPr>
            <w:lang w:val="en-CA"/>
          </w:rPr>
          <w:t>characterized</w:t>
        </w:r>
        <w:r w:rsidR="00173373" w:rsidRPr="00173373">
          <w:rPr>
            <w:lang w:val="en-CA"/>
          </w:rPr>
          <w:t xml:space="preserve"> </w:t>
        </w:r>
      </w:ins>
      <w:r w:rsidRPr="00173373">
        <w:rPr>
          <w:lang w:val="en-CA"/>
        </w:rPr>
        <w:t>by drifting phytoplankton</w:t>
      </w:r>
      <w:r w:rsidRPr="00384800">
        <w:rPr>
          <w:lang w:val="en-CA"/>
        </w:rPr>
        <w:t xml:space="preserve">. Using both </w:t>
      </w:r>
      <w:r w:rsidRPr="00583DDF">
        <w:rPr>
          <w:lang w:val="en-CA"/>
        </w:rPr>
        <w:t>in situ</w:t>
      </w:r>
      <w:r w:rsidRPr="00384800">
        <w:rPr>
          <w:lang w:val="en-CA"/>
        </w:rPr>
        <w:t xml:space="preserve"> data and 3D Monte</w:t>
      </w:r>
      <w:ins w:id="11" w:author="AndreaZ" w:date="2018-11-02T02:50:00Z">
        <w:r w:rsidR="00386D9A" w:rsidRPr="00384800">
          <w:rPr>
            <w:lang w:val="en-CA"/>
          </w:rPr>
          <w:t xml:space="preserve"> </w:t>
        </w:r>
      </w:ins>
      <w:del w:id="12" w:author="AndreaZ" w:date="2018-11-02T02:50:00Z">
        <w:r w:rsidRPr="00384800" w:rsidDel="00386D9A">
          <w:rPr>
            <w:lang w:val="en-CA"/>
          </w:rPr>
          <w:delText>-</w:delText>
        </w:r>
      </w:del>
      <w:r w:rsidRPr="00384800">
        <w:rPr>
          <w:lang w:val="en-CA"/>
        </w:rPr>
        <w:t>Carlo numerical simulations, we show that</w:t>
      </w:r>
      <w:del w:id="13" w:author="AndreaZ" w:date="2018-11-02T02:50:00Z">
        <w:r w:rsidRPr="00384800" w:rsidDel="00386D9A">
          <w:rPr>
            <w:lang w:val="en-CA"/>
          </w:rPr>
          <w:delText>:</w:delText>
        </w:r>
      </w:del>
      <w:r w:rsidRPr="00384800">
        <w:rPr>
          <w:lang w:val="en-CA"/>
        </w:rPr>
        <w:t xml:space="preserve"> (1) the large-area average downward irradiance profile </w:t>
      </w:r>
      <w:del w:id="14" w:author="AndreaZ" w:date="2018-11-02T05:20:00Z">
        <w:r w:rsidRPr="00384800" w:rsidDel="00583DDF">
          <w:rPr>
            <w:lang w:val="en-CA"/>
          </w:rPr>
          <w:delText>(</w:delText>
        </w:r>
      </w:del>
      <m:oMath>
        <m:sSub>
          <m:sSubPr>
            <m:ctrlPr>
              <w:rPr>
                <w:rFonts w:ascii="Cambria Math" w:hAnsi="Cambria Math"/>
                <w:lang w:val="en-CA"/>
              </w:rPr>
            </m:ctrlPr>
          </m:sSubPr>
          <m:e>
            <m:bar>
              <m:barPr>
                <m:ctrlPr>
                  <w:rPr>
                    <w:rFonts w:ascii="Cambria Math" w:hAnsi="Cambria Math"/>
                    <w:lang w:val="en-CA"/>
                  </w:rPr>
                </m:ctrlPr>
              </m:barPr>
              <m:e>
                <m:r>
                  <w:rPr>
                    <w:lang w:val="en-CA"/>
                  </w:rPr>
                  <m:t>E</m:t>
                </m:r>
              </m:e>
            </m:bar>
          </m:e>
          <m:sub>
            <m:r>
              <w:rPr>
                <w:lang w:val="en-CA"/>
              </w:rPr>
              <m:t>d</m:t>
            </m:r>
          </m:sub>
        </m:sSub>
      </m:oMath>
      <w:r w:rsidRPr="00384800">
        <w:rPr>
          <w:lang w:val="en-CA"/>
        </w:rPr>
        <w:t>(z)</w:t>
      </w:r>
      <w:del w:id="15" w:author="AndreaZ" w:date="2018-11-02T05:20:00Z">
        <w:r w:rsidRPr="00384800" w:rsidDel="00583DDF">
          <w:rPr>
            <w:lang w:val="en-CA"/>
          </w:rPr>
          <w:delText>)</w:delText>
        </w:r>
      </w:del>
      <w:r w:rsidRPr="00384800">
        <w:rPr>
          <w:lang w:val="en-CA"/>
        </w:rPr>
        <w:t xml:space="preserve"> under heterogeneous sea ice cover can be represented by a single-term exponential function and</w:t>
      </w:r>
      <w:del w:id="16" w:author="AndreaZ" w:date="2018-11-02T02:50:00Z">
        <w:r w:rsidRPr="00384800" w:rsidDel="00386D9A">
          <w:rPr>
            <w:lang w:val="en-CA"/>
          </w:rPr>
          <w:delText>:</w:delText>
        </w:r>
      </w:del>
      <w:r w:rsidRPr="00384800">
        <w:rPr>
          <w:lang w:val="en-CA"/>
        </w:rPr>
        <w:t xml:space="preserve"> (2) the vertical attenuation coefficient for upward radiance (</w:t>
      </w:r>
      <w:proofErr w:type="spellStart"/>
      <w:r w:rsidRPr="00384800">
        <w:rPr>
          <w:lang w:val="en-CA"/>
        </w:rPr>
        <w:t>K</w:t>
      </w:r>
      <w:r w:rsidRPr="00384800">
        <w:rPr>
          <w:vertAlign w:val="subscript"/>
          <w:lang w:val="en-CA"/>
        </w:rPr>
        <w:t>Lu</w:t>
      </w:r>
      <w:proofErr w:type="spellEnd"/>
      <w:r w:rsidRPr="00384800">
        <w:rPr>
          <w:lang w:val="en-CA"/>
        </w:rPr>
        <w:t>), which is up to two times less influenced by a</w:t>
      </w:r>
      <w:del w:id="17" w:author="AndreaZ" w:date="2018-11-02T02:51:00Z">
        <w:r w:rsidRPr="00384800" w:rsidDel="002A7149">
          <w:rPr>
            <w:lang w:val="en-CA"/>
          </w:rPr>
          <w:delText>n</w:delText>
        </w:r>
      </w:del>
      <w:r w:rsidRPr="00384800">
        <w:rPr>
          <w:lang w:val="en-CA"/>
        </w:rPr>
        <w:t xml:space="preserve"> heterogeneous incident light field than K</w:t>
      </w:r>
      <w:r w:rsidRPr="00384800">
        <w:rPr>
          <w:vertAlign w:val="subscript"/>
          <w:lang w:val="en-CA"/>
        </w:rPr>
        <w:t>E</w:t>
      </w:r>
      <w:r w:rsidRPr="00384800">
        <w:rPr>
          <w:lang w:val="en-CA"/>
        </w:rPr>
        <w:t xml:space="preserve"> in the vicinity of a melt pond, can be used as a proxy to propagate </w:t>
      </w:r>
      <m:oMath>
        <m:sSub>
          <m:sSubPr>
            <m:ctrlPr>
              <w:rPr>
                <w:rFonts w:ascii="Cambria Math" w:hAnsi="Cambria Math"/>
                <w:lang w:val="en-CA"/>
              </w:rPr>
            </m:ctrlPr>
          </m:sSubPr>
          <m:e>
            <m:bar>
              <m:barPr>
                <m:ctrlPr>
                  <w:rPr>
                    <w:rFonts w:ascii="Cambria Math" w:hAnsi="Cambria Math"/>
                    <w:lang w:val="en-CA"/>
                  </w:rPr>
                </m:ctrlPr>
              </m:barPr>
              <m:e>
                <m:r>
                  <w:rPr>
                    <w:lang w:val="en-CA"/>
                  </w:rPr>
                  <m:t>E</m:t>
                </m:r>
              </m:e>
            </m:bar>
          </m:e>
          <m:sub>
            <m:r>
              <w:rPr>
                <w:lang w:val="en-CA"/>
              </w:rPr>
              <m:t>d</m:t>
            </m:r>
          </m:sub>
        </m:sSub>
      </m:oMath>
      <w:r w:rsidRPr="00384800">
        <w:rPr>
          <w:lang w:val="en-CA"/>
        </w:rPr>
        <w:t>(z) in the water column.</w:t>
      </w:r>
    </w:p>
    <w:p w:rsidR="001840D5" w:rsidRPr="00384800" w:rsidRDefault="005B6FAC">
      <w:pPr>
        <w:pStyle w:val="normal0"/>
        <w:rPr>
          <w:lang w:val="en-CA"/>
        </w:rPr>
      </w:pPr>
      <w:r w:rsidRPr="00384800">
        <w:rPr>
          <w:b/>
          <w:lang w:val="en-CA"/>
        </w:rPr>
        <w:t>Keywords:</w:t>
      </w:r>
      <w:r w:rsidRPr="00384800">
        <w:rPr>
          <w:lang w:val="en-CA"/>
        </w:rPr>
        <w:t xml:space="preserve"> apparent optical properties, 3D Monte</w:t>
      </w:r>
      <w:ins w:id="18" w:author="AndreaZ" w:date="2018-11-02T02:51:00Z">
        <w:r w:rsidR="002A7149" w:rsidRPr="00384800">
          <w:rPr>
            <w:lang w:val="en-CA"/>
          </w:rPr>
          <w:t xml:space="preserve"> </w:t>
        </w:r>
      </w:ins>
      <w:del w:id="19" w:author="AndreaZ" w:date="2018-11-02T02:51:00Z">
        <w:r w:rsidRPr="00384800" w:rsidDel="002A7149">
          <w:rPr>
            <w:lang w:val="en-CA"/>
          </w:rPr>
          <w:delText>-</w:delText>
        </w:r>
      </w:del>
      <w:r w:rsidRPr="00384800">
        <w:rPr>
          <w:lang w:val="en-CA"/>
        </w:rPr>
        <w:t>Carlo numerical simulations, downward irradiance, upward radiance, sea ice heterogeneity, vertical attenuation coefficient, melt ponds</w:t>
      </w:r>
      <w:r w:rsidRPr="00384800">
        <w:rPr>
          <w:lang w:val="en-CA"/>
        </w:rPr>
        <w:br w:type="page"/>
      </w:r>
    </w:p>
    <w:p w:rsidR="001840D5" w:rsidRPr="00384800" w:rsidRDefault="005B6FAC">
      <w:pPr>
        <w:pStyle w:val="normal0"/>
        <w:rPr>
          <w:b/>
          <w:sz w:val="28"/>
          <w:szCs w:val="28"/>
          <w:lang w:val="en-CA"/>
        </w:rPr>
      </w:pPr>
      <w:r w:rsidRPr="00384800">
        <w:rPr>
          <w:b/>
          <w:sz w:val="28"/>
          <w:szCs w:val="28"/>
          <w:lang w:val="en-CA"/>
        </w:rPr>
        <w:lastRenderedPageBreak/>
        <w:t>Introduction</w:t>
      </w:r>
    </w:p>
    <w:p w:rsidR="001840D5" w:rsidRPr="00384800" w:rsidRDefault="005B6FAC">
      <w:pPr>
        <w:pStyle w:val="normal0"/>
        <w:rPr>
          <w:lang w:val="en-CA"/>
        </w:rPr>
      </w:pPr>
      <w:r w:rsidRPr="00384800">
        <w:rPr>
          <w:lang w:val="en-CA"/>
        </w:rPr>
        <w:t xml:space="preserve">The vertical distribution of underwater light is an important driver of many aquatic </w:t>
      </w:r>
      <w:commentRangeStart w:id="20"/>
      <w:r w:rsidRPr="00583DDF">
        <w:t>processes</w:t>
      </w:r>
      <w:ins w:id="21" w:author="AndreaZ" w:date="2018-11-02T02:52:00Z">
        <w:r w:rsidR="002A7149" w:rsidRPr="00583DDF">
          <w:t>,</w:t>
        </w:r>
      </w:ins>
      <w:r w:rsidRPr="00583DDF">
        <w:t xml:space="preserve"> such as primary production by phytoplankton</w:t>
      </w:r>
      <w:ins w:id="22" w:author="AndreaZ" w:date="2018-11-02T02:52:00Z">
        <w:r w:rsidR="002A7149" w:rsidRPr="00583DDF">
          <w:t>,</w:t>
        </w:r>
      </w:ins>
      <w:r w:rsidRPr="00583DDF">
        <w:t xml:space="preserve"> and photochemical reactions</w:t>
      </w:r>
      <w:ins w:id="23" w:author="AndreaZ" w:date="2018-11-02T02:52:00Z">
        <w:r w:rsidR="002A7149" w:rsidRPr="00583DDF">
          <w:t xml:space="preserve">, such as the </w:t>
        </w:r>
      </w:ins>
      <w:del w:id="24" w:author="AndreaZ" w:date="2018-11-02T02:52:00Z">
        <w:r w:rsidRPr="00583DDF" w:rsidDel="002A7149">
          <w:delText xml:space="preserve"> like </w:delText>
        </w:r>
      </w:del>
      <w:proofErr w:type="spellStart"/>
      <w:r w:rsidRPr="00583DDF">
        <w:t>photodegradation</w:t>
      </w:r>
      <w:proofErr w:type="spellEnd"/>
      <w:r w:rsidRPr="00583DDF">
        <w:t xml:space="preserve"> of organic matter</w:t>
      </w:r>
      <w:commentRangeEnd w:id="20"/>
      <w:r w:rsidR="00583DDF">
        <w:rPr>
          <w:rStyle w:val="CommentReference"/>
          <w:rFonts w:cs="Vrinda"/>
        </w:rPr>
        <w:commentReference w:id="20"/>
      </w:r>
      <w:r w:rsidRPr="00384800">
        <w:rPr>
          <w:lang w:val="en-CA"/>
        </w:rPr>
        <w:t xml:space="preserve">. Hence, an adequate description of the underwater light regime is mandatory to understand energy fluxes in aquatic ecosystems. In open water, when assuming an optically homogeneous water column, downward irradiance at any given wavelength follows quite well a monotonically exponential decrease with depth, which can be </w:t>
      </w:r>
      <w:r w:rsidRPr="00384800">
        <w:t>modelled</w:t>
      </w:r>
      <w:r w:rsidRPr="00384800">
        <w:rPr>
          <w:lang w:val="en-CA"/>
        </w:rPr>
        <w:t xml:space="preserve"> as follows (Kirk</w:t>
      </w:r>
      <w:ins w:id="25" w:author="AndreaZ" w:date="2018-11-02T02:54:00Z">
        <w:r w:rsidR="002A7149" w:rsidRPr="00384800">
          <w:rPr>
            <w:lang w:val="en-CA"/>
          </w:rPr>
          <w:t xml:space="preserve"> </w:t>
        </w:r>
      </w:ins>
      <w:r w:rsidRPr="00384800">
        <w:rPr>
          <w:lang w:val="en-CA"/>
        </w:rPr>
        <w:t>1994):</w:t>
      </w:r>
    </w:p>
    <w:p w:rsidR="001840D5" w:rsidRPr="00384800" w:rsidRDefault="005B6FAC">
      <w:pPr>
        <w:pStyle w:val="normal0"/>
        <w:jc w:val="center"/>
        <w:rPr>
          <w:lang w:val="en-CA"/>
        </w:rPr>
      </w:pPr>
      <m:oMathPara>
        <m:oMath>
          <m:r>
            <w:rPr>
              <w:lang w:val="en-CA"/>
            </w:rPr>
            <m:t>E</m:t>
          </m:r>
          <m:r>
            <w:rPr>
              <w:vertAlign w:val="subscript"/>
              <w:lang w:val="en-CA"/>
            </w:rPr>
            <m:t>d</m:t>
          </m:r>
          <m:r>
            <w:rPr>
              <w:lang w:val="en-CA"/>
            </w:rPr>
            <m:t>(z)=E</m:t>
          </m:r>
          <m:r>
            <w:rPr>
              <w:vertAlign w:val="subscript"/>
              <w:lang w:val="en-CA"/>
            </w:rPr>
            <m:t>d(</m:t>
          </m:r>
          <m:sSup>
            <m:sSupPr>
              <m:ctrlPr>
                <w:rPr>
                  <w:rFonts w:ascii="Cambria Math" w:hAnsi="Cambria Math"/>
                  <w:lang w:val="en-CA"/>
                </w:rPr>
              </m:ctrlPr>
            </m:sSupPr>
            <m:e>
              <m:r>
                <w:rPr>
                  <w:lang w:val="en-CA"/>
                </w:rPr>
                <m:t>0</m:t>
              </m:r>
            </m:e>
            <m:sup>
              <m:r>
                <w:rPr>
                  <w:lang w:val="en-CA"/>
                </w:rPr>
                <m:t>-</m:t>
              </m:r>
            </m:sup>
          </m:sSup>
          <m:r>
            <w:rPr>
              <w:vertAlign w:val="subscript"/>
              <w:lang w:val="en-CA"/>
            </w:rPr>
            <m:t xml:space="preserve">) </m:t>
          </m:r>
          <m:r>
            <w:rPr>
              <w:lang w:val="en-CA"/>
            </w:rPr>
            <m:t xml:space="preserve">× </m:t>
          </m:r>
          <m:sSup>
            <m:sSupPr>
              <m:ctrlPr>
                <w:rPr>
                  <w:rFonts w:ascii="Cambria Math" w:hAnsi="Cambria Math"/>
                  <w:lang w:val="en-CA"/>
                </w:rPr>
              </m:ctrlPr>
            </m:sSupPr>
            <m:e>
              <m:r>
                <w:rPr>
                  <w:lang w:val="en-CA"/>
                </w:rPr>
                <m:t>e</m:t>
              </m:r>
            </m:e>
            <m:sup>
              <m:r>
                <w:rPr>
                  <w:lang w:val="en-CA"/>
                </w:rPr>
                <m:t>-</m:t>
              </m:r>
              <m:sSub>
                <m:sSubPr>
                  <m:ctrlPr>
                    <w:rPr>
                      <w:lang w:val="en-CA"/>
                    </w:rPr>
                  </m:ctrlPr>
                </m:sSubPr>
                <m:e>
                  <m:r>
                    <w:rPr>
                      <w:lang w:val="en-CA"/>
                    </w:rPr>
                    <m:t>K</m:t>
                  </m:r>
                </m:e>
                <m:sub>
                  <m:r>
                    <w:rPr>
                      <w:lang w:val="en-CA"/>
                    </w:rPr>
                    <m:t>d</m:t>
                  </m:r>
                </m:sub>
              </m:sSub>
              <m:r>
                <w:rPr>
                  <w:lang w:val="en-CA"/>
                </w:rPr>
                <m:t>(z)×z</m:t>
              </m:r>
            </m:sup>
          </m:sSup>
        </m:oMath>
      </m:oMathPara>
    </w:p>
    <w:p w:rsidR="001840D5" w:rsidRPr="00384800" w:rsidRDefault="005B6FAC">
      <w:pPr>
        <w:pStyle w:val="normal0"/>
        <w:rPr>
          <w:lang w:val="en-CA"/>
        </w:rPr>
      </w:pPr>
      <w:r w:rsidRPr="00384800">
        <w:rPr>
          <w:lang w:val="en-CA"/>
        </w:rPr>
        <w:t>where E</w:t>
      </w:r>
      <w:r w:rsidRPr="00384800">
        <w:rPr>
          <w:vertAlign w:val="subscript"/>
          <w:lang w:val="en-CA"/>
        </w:rPr>
        <w:t>d</w:t>
      </w:r>
      <w:r w:rsidRPr="00384800">
        <w:rPr>
          <w:lang w:val="en-CA"/>
        </w:rPr>
        <w:t>(z) is the downward irradiance (W m</w:t>
      </w:r>
      <w:r w:rsidRPr="00384800">
        <w:rPr>
          <w:vertAlign w:val="superscript"/>
          <w:lang w:val="en-CA"/>
        </w:rPr>
        <w:t>-2</w:t>
      </w:r>
      <w:r w:rsidRPr="00384800">
        <w:rPr>
          <w:lang w:val="en-CA"/>
        </w:rPr>
        <w:t>) at depth z (m), E</w:t>
      </w:r>
      <w:r w:rsidRPr="00384800">
        <w:rPr>
          <w:vertAlign w:val="subscript"/>
          <w:lang w:val="en-CA"/>
        </w:rPr>
        <w:t>d</w:t>
      </w:r>
      <w:r w:rsidRPr="00384800">
        <w:rPr>
          <w:lang w:val="en-CA"/>
        </w:rPr>
        <w:t>(0</w:t>
      </w:r>
      <w:r w:rsidRPr="00384800">
        <w:rPr>
          <w:vertAlign w:val="superscript"/>
          <w:lang w:val="en-CA"/>
        </w:rPr>
        <w:t>-</w:t>
      </w:r>
      <w:r w:rsidRPr="00384800">
        <w:rPr>
          <w:lang w:val="en-CA"/>
        </w:rPr>
        <w:t>) is the downward irradiance (W m</w:t>
      </w:r>
      <w:r w:rsidRPr="00384800">
        <w:rPr>
          <w:vertAlign w:val="superscript"/>
          <w:lang w:val="en-CA"/>
        </w:rPr>
        <w:t>-2</w:t>
      </w:r>
      <w:r w:rsidRPr="00384800">
        <w:rPr>
          <w:lang w:val="en-CA"/>
        </w:rPr>
        <w:t xml:space="preserve">) just below the surface and </w:t>
      </w:r>
      <w:proofErr w:type="spellStart"/>
      <w:r w:rsidRPr="00384800">
        <w:rPr>
          <w:lang w:val="en-CA"/>
        </w:rPr>
        <w:t>K</w:t>
      </w:r>
      <w:r w:rsidRPr="00384800">
        <w:rPr>
          <w:vertAlign w:val="subscript"/>
          <w:lang w:val="en-CA"/>
        </w:rPr>
        <w:t>d</w:t>
      </w:r>
      <w:proofErr w:type="spellEnd"/>
      <w:r w:rsidRPr="00384800">
        <w:rPr>
          <w:lang w:val="en-CA"/>
        </w:rPr>
        <w:t>(z) is the diffuse vertical attenuation coefficient (m</w:t>
      </w:r>
      <w:r w:rsidRPr="00384800">
        <w:rPr>
          <w:vertAlign w:val="superscript"/>
          <w:lang w:val="en-CA"/>
        </w:rPr>
        <w:t>-1</w:t>
      </w:r>
      <w:r w:rsidRPr="00384800">
        <w:rPr>
          <w:lang w:val="en-CA"/>
        </w:rPr>
        <w:t xml:space="preserve">) describing the rate at which light decreases with increasing depth. </w:t>
      </w:r>
      <w:proofErr w:type="spellStart"/>
      <w:r w:rsidRPr="00384800">
        <w:rPr>
          <w:lang w:val="en-CA"/>
        </w:rPr>
        <w:t>K</w:t>
      </w:r>
      <w:r w:rsidRPr="00384800">
        <w:rPr>
          <w:vertAlign w:val="subscript"/>
          <w:lang w:val="en-CA"/>
        </w:rPr>
        <w:t>d</w:t>
      </w:r>
      <w:proofErr w:type="spellEnd"/>
      <w:r w:rsidRPr="00384800">
        <w:rPr>
          <w:lang w:val="en-CA"/>
        </w:rPr>
        <w:t xml:space="preserve"> is one of the most</w:t>
      </w:r>
      <w:ins w:id="26" w:author="AndreaZ" w:date="2018-11-02T02:54:00Z">
        <w:r w:rsidR="002A7149" w:rsidRPr="00384800">
          <w:rPr>
            <w:lang w:val="en-CA"/>
          </w:rPr>
          <w:t xml:space="preserve"> commonly</w:t>
        </w:r>
      </w:ins>
      <w:r w:rsidRPr="00384800">
        <w:rPr>
          <w:lang w:val="en-CA"/>
        </w:rPr>
        <w:t xml:space="preserve"> used apparent optical properties (AOP) of seawater</w:t>
      </w:r>
      <w:ins w:id="27" w:author="AndreaZ" w:date="2018-11-02T02:55:00Z">
        <w:r w:rsidR="002A7149" w:rsidRPr="00384800">
          <w:rPr>
            <w:lang w:val="en-CA"/>
          </w:rPr>
          <w:t>,</w:t>
        </w:r>
      </w:ins>
      <w:r w:rsidRPr="00384800">
        <w:rPr>
          <w:lang w:val="en-CA"/>
        </w:rPr>
        <w:t xml:space="preserve"> and a precise estimation of this parameter is generally essential </w:t>
      </w:r>
      <w:ins w:id="28" w:author="AndreaZ" w:date="2018-11-02T02:55:00Z">
        <w:r w:rsidR="002A7149" w:rsidRPr="00384800">
          <w:rPr>
            <w:lang w:val="en-CA"/>
          </w:rPr>
          <w:t>f</w:t>
        </w:r>
      </w:ins>
      <w:del w:id="29" w:author="AndreaZ" w:date="2018-11-02T02:55:00Z">
        <w:r w:rsidRPr="00384800" w:rsidDel="002A7149">
          <w:rPr>
            <w:lang w:val="en-CA"/>
          </w:rPr>
          <w:delText>t</w:delText>
        </w:r>
      </w:del>
      <w:r w:rsidRPr="00384800">
        <w:rPr>
          <w:lang w:val="en-CA"/>
        </w:rPr>
        <w:t>o</w:t>
      </w:r>
      <w:ins w:id="30" w:author="AndreaZ" w:date="2018-11-02T02:55:00Z">
        <w:r w:rsidR="002A7149" w:rsidRPr="00384800">
          <w:rPr>
            <w:lang w:val="en-CA"/>
          </w:rPr>
          <w:t>r</w:t>
        </w:r>
      </w:ins>
      <w:r w:rsidRPr="00384800">
        <w:rPr>
          <w:lang w:val="en-CA"/>
        </w:rPr>
        <w:t xml:space="preserve"> measur</w:t>
      </w:r>
      <w:ins w:id="31" w:author="AndreaZ" w:date="2018-11-02T02:55:00Z">
        <w:r w:rsidR="002A7149" w:rsidRPr="00384800">
          <w:rPr>
            <w:lang w:val="en-CA"/>
          </w:rPr>
          <w:t>ing</w:t>
        </w:r>
      </w:ins>
      <w:del w:id="32" w:author="AndreaZ" w:date="2018-11-02T02:55:00Z">
        <w:r w:rsidRPr="00384800" w:rsidDel="002A7149">
          <w:rPr>
            <w:lang w:val="en-CA"/>
          </w:rPr>
          <w:delText>e</w:delText>
        </w:r>
      </w:del>
      <w:r w:rsidRPr="00384800">
        <w:rPr>
          <w:lang w:val="en-CA"/>
        </w:rPr>
        <w:t xml:space="preserve"> or </w:t>
      </w:r>
      <w:r w:rsidRPr="00384800">
        <w:t>model</w:t>
      </w:r>
      <w:ins w:id="33" w:author="AndreaZ" w:date="2018-11-02T02:55:00Z">
        <w:r w:rsidR="002A7149" w:rsidRPr="00384800">
          <w:t>ling</w:t>
        </w:r>
      </w:ins>
      <w:r w:rsidRPr="00384800">
        <w:rPr>
          <w:lang w:val="en-CA"/>
        </w:rPr>
        <w:t xml:space="preserve"> primary production. For example, to determine primary production based on on-deck simulated incubations or photosynthetic parameters derived from photosynthesis vs. irradiance curves (P vs. E curves) requires measured or estimated values of </w:t>
      </w:r>
      <w:proofErr w:type="spellStart"/>
      <w:r w:rsidRPr="00384800">
        <w:rPr>
          <w:lang w:val="en-CA"/>
        </w:rPr>
        <w:t>K</w:t>
      </w:r>
      <w:r w:rsidRPr="00384800">
        <w:rPr>
          <w:vertAlign w:val="subscript"/>
          <w:lang w:val="en-CA"/>
        </w:rPr>
        <w:t>d</w:t>
      </w:r>
      <w:proofErr w:type="spellEnd"/>
      <w:r w:rsidRPr="00384800">
        <w:rPr>
          <w:lang w:val="en-CA"/>
        </w:rPr>
        <w:t xml:space="preserve"> (e.g. Morel</w:t>
      </w:r>
      <w:ins w:id="34" w:author="AndreaZ" w:date="2018-11-02T02:55:00Z">
        <w:r w:rsidR="002A7149" w:rsidRPr="00384800">
          <w:rPr>
            <w:lang w:val="en-CA"/>
          </w:rPr>
          <w:t xml:space="preserve"> </w:t>
        </w:r>
      </w:ins>
      <w:r w:rsidRPr="00384800">
        <w:rPr>
          <w:lang w:val="en-CA"/>
        </w:rPr>
        <w:t xml:space="preserve">1996). Nowadays, </w:t>
      </w:r>
      <w:proofErr w:type="spellStart"/>
      <w:r w:rsidRPr="00384800">
        <w:rPr>
          <w:lang w:val="en-CA"/>
        </w:rPr>
        <w:t>K</w:t>
      </w:r>
      <w:r w:rsidRPr="00384800">
        <w:rPr>
          <w:vertAlign w:val="subscript"/>
          <w:lang w:val="en-CA"/>
        </w:rPr>
        <w:t>d</w:t>
      </w:r>
      <w:proofErr w:type="spellEnd"/>
      <w:r w:rsidRPr="00384800">
        <w:rPr>
          <w:lang w:val="en-CA"/>
        </w:rPr>
        <w:t xml:space="preserve"> is relatively easy to estimate using commercially available radiometers. </w:t>
      </w:r>
    </w:p>
    <w:p w:rsidR="001840D5" w:rsidRPr="00384800" w:rsidRDefault="005B6FAC">
      <w:pPr>
        <w:pStyle w:val="normal0"/>
        <w:rPr>
          <w:lang w:val="en-CA"/>
        </w:rPr>
      </w:pPr>
      <w:r w:rsidRPr="00384800">
        <w:rPr>
          <w:lang w:val="en-CA"/>
        </w:rPr>
        <w:t xml:space="preserve">In the Arctic, a complex mosaic composed of ice, snow, leads, melt ponds and open water </w:t>
      </w:r>
      <w:del w:id="35" w:author="AndreaZ" w:date="2018-11-02T02:56:00Z">
        <w:r w:rsidRPr="00384800" w:rsidDel="002A7149">
          <w:rPr>
            <w:lang w:val="en-CA"/>
          </w:rPr>
          <w:delText xml:space="preserve">is </w:delText>
        </w:r>
      </w:del>
      <w:r w:rsidRPr="00384800">
        <w:rPr>
          <w:lang w:val="en-CA"/>
        </w:rPr>
        <w:t>characteriz</w:t>
      </w:r>
      <w:ins w:id="36" w:author="AndreaZ" w:date="2018-11-02T02:56:00Z">
        <w:r w:rsidR="002A7149" w:rsidRPr="00384800">
          <w:rPr>
            <w:lang w:val="en-CA"/>
          </w:rPr>
          <w:t>es</w:t>
        </w:r>
      </w:ins>
      <w:del w:id="37" w:author="AndreaZ" w:date="2018-11-02T02:56:00Z">
        <w:r w:rsidRPr="00384800" w:rsidDel="002A7149">
          <w:rPr>
            <w:lang w:val="en-CA"/>
          </w:rPr>
          <w:delText>ing</w:delText>
        </w:r>
      </w:del>
      <w:r w:rsidRPr="00384800">
        <w:rPr>
          <w:lang w:val="en-CA"/>
        </w:rPr>
        <w:t xml:space="preserve"> the surface of ice-infested waters (</w:t>
      </w:r>
      <w:proofErr w:type="spellStart"/>
      <w:r w:rsidRPr="00384800">
        <w:rPr>
          <w:lang w:val="en-CA"/>
        </w:rPr>
        <w:t>Nicolaus</w:t>
      </w:r>
      <w:proofErr w:type="spellEnd"/>
      <w:ins w:id="38" w:author="AndreaZ" w:date="2018-11-02T02:56:00Z">
        <w:r w:rsidR="002A7149" w:rsidRPr="00384800">
          <w:rPr>
            <w:lang w:val="en-CA"/>
          </w:rPr>
          <w:t xml:space="preserve"> </w:t>
        </w:r>
      </w:ins>
      <w:r w:rsidRPr="00384800">
        <w:rPr>
          <w:lang w:val="en-CA"/>
        </w:rPr>
        <w:t xml:space="preserve">2013, </w:t>
      </w:r>
      <w:proofErr w:type="spellStart"/>
      <w:r w:rsidRPr="00384800">
        <w:rPr>
          <w:lang w:val="en-CA"/>
        </w:rPr>
        <w:t>Katlein</w:t>
      </w:r>
      <w:proofErr w:type="spellEnd"/>
      <w:ins w:id="39" w:author="AndreaZ" w:date="2018-11-02T02:56:00Z">
        <w:r w:rsidR="002A7149" w:rsidRPr="00384800">
          <w:rPr>
            <w:lang w:val="en-CA"/>
          </w:rPr>
          <w:t xml:space="preserve"> </w:t>
        </w:r>
      </w:ins>
      <w:r w:rsidRPr="00384800">
        <w:rPr>
          <w:lang w:val="en-CA"/>
        </w:rPr>
        <w:t xml:space="preserve">2015, </w:t>
      </w:r>
      <w:proofErr w:type="spellStart"/>
      <w:r w:rsidRPr="00384800">
        <w:rPr>
          <w:lang w:val="en-CA"/>
        </w:rPr>
        <w:t>Katlein</w:t>
      </w:r>
      <w:proofErr w:type="spellEnd"/>
      <w:ins w:id="40" w:author="AndreaZ" w:date="2018-11-02T02:56:00Z">
        <w:r w:rsidR="002A7149" w:rsidRPr="00384800">
          <w:rPr>
            <w:lang w:val="en-CA"/>
          </w:rPr>
          <w:t xml:space="preserve"> </w:t>
        </w:r>
      </w:ins>
      <w:r w:rsidRPr="00384800">
        <w:rPr>
          <w:lang w:val="en-CA"/>
        </w:rPr>
        <w:t xml:space="preserve">2016, </w:t>
      </w:r>
      <w:proofErr w:type="spellStart"/>
      <w:r w:rsidRPr="00384800">
        <w:rPr>
          <w:lang w:val="en-CA"/>
        </w:rPr>
        <w:t>Oziel</w:t>
      </w:r>
      <w:proofErr w:type="spellEnd"/>
      <w:ins w:id="41" w:author="AndreaZ" w:date="2018-11-02T02:56:00Z">
        <w:r w:rsidR="002A7149" w:rsidRPr="00384800">
          <w:rPr>
            <w:lang w:val="en-CA"/>
          </w:rPr>
          <w:t xml:space="preserve"> </w:t>
        </w:r>
      </w:ins>
      <w:r w:rsidRPr="00384800">
        <w:rPr>
          <w:lang w:val="en-CA"/>
        </w:rPr>
        <w:t>2018). There, phytoplankton is exposed to a highly variable light regime while drifting under these features (e.g. Lange</w:t>
      </w:r>
      <w:ins w:id="42" w:author="AndreaZ" w:date="2018-11-02T02:56:00Z">
        <w:r w:rsidR="002A7149" w:rsidRPr="00384800">
          <w:rPr>
            <w:lang w:val="en-CA"/>
          </w:rPr>
          <w:t xml:space="preserve"> </w:t>
        </w:r>
      </w:ins>
      <w:r w:rsidRPr="00384800">
        <w:rPr>
          <w:lang w:val="en-CA"/>
        </w:rPr>
        <w:t>2017). Estimating primary production of phytoplankton under sea</w:t>
      </w:r>
      <w:ins w:id="43" w:author="AndreaZ" w:date="2018-11-02T02:57:00Z">
        <w:r w:rsidR="002A7149" w:rsidRPr="00384800">
          <w:rPr>
            <w:lang w:val="en-CA"/>
          </w:rPr>
          <w:t xml:space="preserve"> </w:t>
        </w:r>
      </w:ins>
      <w:del w:id="44" w:author="AndreaZ" w:date="2018-11-02T02:57:00Z">
        <w:r w:rsidRPr="00384800" w:rsidDel="002A7149">
          <w:rPr>
            <w:lang w:val="en-CA"/>
          </w:rPr>
          <w:delText>-</w:delText>
        </w:r>
      </w:del>
      <w:r w:rsidRPr="00384800">
        <w:rPr>
          <w:lang w:val="en-CA"/>
        </w:rPr>
        <w:t xml:space="preserve">ice requires an </w:t>
      </w:r>
      <w:del w:id="45" w:author="AndreaZ" w:date="2018-11-02T05:28:00Z">
        <w:r w:rsidRPr="00583DDF" w:rsidDel="00583DDF">
          <w:delText>adequate</w:delText>
        </w:r>
        <w:r w:rsidRPr="00384800" w:rsidDel="00583DDF">
          <w:rPr>
            <w:lang w:val="en-CA"/>
          </w:rPr>
          <w:delText xml:space="preserve"> </w:delText>
        </w:r>
      </w:del>
      <w:r w:rsidRPr="00384800">
        <w:rPr>
          <w:lang w:val="en-CA"/>
        </w:rPr>
        <w:lastRenderedPageBreak/>
        <w:t>approach that</w:t>
      </w:r>
      <w:ins w:id="46" w:author="AndreaZ" w:date="2018-11-02T05:28:00Z">
        <w:r w:rsidR="00583DDF">
          <w:rPr>
            <w:lang w:val="en-CA"/>
          </w:rPr>
          <w:t xml:space="preserve"> is adequate to</w:t>
        </w:r>
      </w:ins>
      <w:r w:rsidRPr="00384800">
        <w:rPr>
          <w:lang w:val="en-CA"/>
        </w:rPr>
        <w:t xml:space="preserve"> capture</w:t>
      </w:r>
      <w:del w:id="47" w:author="AndreaZ" w:date="2018-11-02T05:28:00Z">
        <w:r w:rsidRPr="00384800" w:rsidDel="00583DDF">
          <w:rPr>
            <w:lang w:val="en-CA"/>
          </w:rPr>
          <w:delText>s</w:delText>
        </w:r>
      </w:del>
      <w:r w:rsidRPr="00384800">
        <w:rPr>
          <w:lang w:val="en-CA"/>
        </w:rPr>
        <w:t xml:space="preserve"> this large-area variability in the light field. In situ incubations at single locations of seawater samples inoculated with </w:t>
      </w:r>
      <w:r w:rsidRPr="00384800">
        <w:rPr>
          <w:vertAlign w:val="superscript"/>
          <w:lang w:val="en-CA"/>
        </w:rPr>
        <w:t>14</w:t>
      </w:r>
      <w:r w:rsidRPr="00384800">
        <w:rPr>
          <w:lang w:val="en-CA"/>
        </w:rPr>
        <w:t xml:space="preserve">C or </w:t>
      </w:r>
      <w:r w:rsidRPr="00384800">
        <w:rPr>
          <w:vertAlign w:val="superscript"/>
          <w:lang w:val="en-CA"/>
        </w:rPr>
        <w:t>13</w:t>
      </w:r>
      <w:r w:rsidRPr="00384800">
        <w:rPr>
          <w:lang w:val="en-CA"/>
        </w:rPr>
        <w:t xml:space="preserve">C are not appropriate because they reflect primary production under local light conditions, which is not representative of the range of irradiance experienced by drifting phytoplankton over a large area. One classical approach that is more </w:t>
      </w:r>
      <w:r w:rsidRPr="00583DDF">
        <w:t>adequate</w:t>
      </w:r>
      <w:r w:rsidRPr="00384800">
        <w:rPr>
          <w:lang w:val="en-CA"/>
        </w:rPr>
        <w:t xml:space="preserve"> consists in conducting on-deck simulated 24</w:t>
      </w:r>
      <w:ins w:id="48" w:author="AndreaZ" w:date="2018-11-02T02:58:00Z">
        <w:r w:rsidR="002A7149" w:rsidRPr="00384800">
          <w:rPr>
            <w:lang w:val="en-CA"/>
          </w:rPr>
          <w:t>-</w:t>
        </w:r>
      </w:ins>
      <w:r w:rsidRPr="00384800">
        <w:rPr>
          <w:lang w:val="en-CA"/>
        </w:rPr>
        <w:t>h</w:t>
      </w:r>
      <w:ins w:id="49" w:author="AndreaZ" w:date="2018-11-02T02:58:00Z">
        <w:r w:rsidR="002A7149" w:rsidRPr="00384800">
          <w:rPr>
            <w:lang w:val="en-CA"/>
          </w:rPr>
          <w:t>our</w:t>
        </w:r>
      </w:ins>
      <w:r w:rsidRPr="00384800">
        <w:rPr>
          <w:lang w:val="en-CA"/>
        </w:rPr>
        <w:t xml:space="preserve"> incubations of seawater samples inoculated with </w:t>
      </w:r>
      <w:r w:rsidRPr="00384800">
        <w:rPr>
          <w:vertAlign w:val="superscript"/>
          <w:lang w:val="en-CA"/>
        </w:rPr>
        <w:t>14</w:t>
      </w:r>
      <w:r w:rsidRPr="00384800">
        <w:rPr>
          <w:lang w:val="en-CA"/>
        </w:rPr>
        <w:t xml:space="preserve">C or </w:t>
      </w:r>
      <w:r w:rsidRPr="00384800">
        <w:rPr>
          <w:vertAlign w:val="superscript"/>
          <w:lang w:val="en-CA"/>
        </w:rPr>
        <w:t>13</w:t>
      </w:r>
      <w:r w:rsidRPr="00384800">
        <w:rPr>
          <w:lang w:val="en-CA"/>
        </w:rPr>
        <w:t>C and applying the average light attenuation at the depths of sample collections, using natural illumination and neutral filters.</w:t>
      </w:r>
      <w:r w:rsidR="00386D9A" w:rsidRPr="00384800">
        <w:rPr>
          <w:lang w:val="en-CA"/>
        </w:rPr>
        <w:t xml:space="preserve"> </w:t>
      </w:r>
      <w:r w:rsidRPr="00384800">
        <w:rPr>
          <w:lang w:val="en-CA"/>
        </w:rPr>
        <w:t>An alternative approach consists in calculating primary production using modelled or measured daily time series of incident irradiance, sea ice transmittance</w:t>
      </w:r>
      <w:del w:id="50" w:author="AndreaZ" w:date="2018-11-02T02:59:00Z">
        <w:r w:rsidRPr="00384800" w:rsidDel="002A7149">
          <w:rPr>
            <w:lang w:val="en-CA"/>
          </w:rPr>
          <w:delText>,</w:delText>
        </w:r>
      </w:del>
      <w:r w:rsidRPr="00384800">
        <w:rPr>
          <w:lang w:val="en-CA"/>
        </w:rPr>
        <w:t xml:space="preserve"> and in-water vertical attenuation coefficients, combined with photosynthetic parameters determined on P vs. E curves measured with short </w:t>
      </w:r>
      <w:r w:rsidRPr="00583DDF">
        <w:t>(</w:t>
      </w:r>
      <w:ins w:id="51" w:author="AndreaZ" w:date="2018-11-02T05:29:00Z">
        <w:r w:rsidR="00583DDF">
          <w:t>under two hours</w:t>
        </w:r>
      </w:ins>
      <w:del w:id="52" w:author="AndreaZ" w:date="2018-11-02T05:29:00Z">
        <w:r w:rsidRPr="00583DDF" w:rsidDel="00583DDF">
          <w:delText>&lt; 2h</w:delText>
        </w:r>
      </w:del>
      <w:r w:rsidRPr="00583DDF">
        <w:t>)</w:t>
      </w:r>
      <w:r w:rsidRPr="00384800">
        <w:rPr>
          <w:lang w:val="en-CA"/>
        </w:rPr>
        <w:t xml:space="preserve"> incubations of seawater samples inoculated with </w:t>
      </w:r>
      <w:r w:rsidRPr="00384800">
        <w:rPr>
          <w:vertAlign w:val="superscript"/>
          <w:lang w:val="en-CA"/>
        </w:rPr>
        <w:t>14</w:t>
      </w:r>
      <w:r w:rsidRPr="00384800">
        <w:rPr>
          <w:lang w:val="en-CA"/>
        </w:rPr>
        <w:t>C. Both approaches require that the vertical profile of the irradiance experienced by drifting phytoplankton be appropriately determined, which is challenging due to surface heterogeneity. Traditionally, one or very few E</w:t>
      </w:r>
      <w:r w:rsidRPr="00384800">
        <w:rPr>
          <w:vertAlign w:val="subscript"/>
          <w:lang w:val="en-CA"/>
        </w:rPr>
        <w:t>d</w:t>
      </w:r>
      <w:r w:rsidRPr="00384800">
        <w:rPr>
          <w:lang w:val="en-CA"/>
        </w:rPr>
        <w:t>(z) profiles are measured at discrete locations under sea ice e.g. (Mundy</w:t>
      </w:r>
      <w:ins w:id="53" w:author="AndreaZ" w:date="2018-11-02T03:00:00Z">
        <w:r w:rsidR="002A7149" w:rsidRPr="00384800">
          <w:rPr>
            <w:lang w:val="en-CA"/>
          </w:rPr>
          <w:t xml:space="preserve"> </w:t>
        </w:r>
      </w:ins>
      <w:r w:rsidRPr="00384800">
        <w:rPr>
          <w:lang w:val="en-CA"/>
        </w:rPr>
        <w:t>2009). Such measurements, however, do not capture the variability induced by sea ice features. In recent studies, to better document the spatial variability of E</w:t>
      </w:r>
      <w:r w:rsidRPr="00384800">
        <w:rPr>
          <w:vertAlign w:val="subscript"/>
          <w:lang w:val="en-CA"/>
        </w:rPr>
        <w:t>d</w:t>
      </w:r>
      <w:r w:rsidRPr="00384800">
        <w:rPr>
          <w:lang w:val="en-CA"/>
        </w:rPr>
        <w:t>(z), radiometers were attached to either remotely operated vehicles (ROV) (</w:t>
      </w:r>
      <w:proofErr w:type="spellStart"/>
      <w:r w:rsidRPr="00384800">
        <w:rPr>
          <w:lang w:val="en-CA"/>
        </w:rPr>
        <w:t>Katlein</w:t>
      </w:r>
      <w:proofErr w:type="spellEnd"/>
      <w:ins w:id="54" w:author="AndreaZ" w:date="2018-11-02T03:00:00Z">
        <w:r w:rsidR="002A7149" w:rsidRPr="00384800">
          <w:rPr>
            <w:lang w:val="en-CA"/>
          </w:rPr>
          <w:t xml:space="preserve"> </w:t>
        </w:r>
      </w:ins>
      <w:r w:rsidRPr="00384800">
        <w:rPr>
          <w:lang w:val="en-CA"/>
        </w:rPr>
        <w:t>2015) or a Surface and Under-Ice Trawl (SUIT), a net developed for deployment in ice-covered waters, typically behind an icebreaker (Lange</w:t>
      </w:r>
      <w:ins w:id="55" w:author="AndreaZ" w:date="2018-11-02T03:00:00Z">
        <w:r w:rsidR="002A7149" w:rsidRPr="00384800">
          <w:rPr>
            <w:lang w:val="en-CA"/>
          </w:rPr>
          <w:t xml:space="preserve"> </w:t>
        </w:r>
      </w:ins>
      <w:r w:rsidRPr="00384800">
        <w:rPr>
          <w:lang w:val="en-CA"/>
        </w:rPr>
        <w:t>2017). Both a</w:t>
      </w:r>
      <w:ins w:id="56" w:author="AndreaZ" w:date="2018-11-02T03:01:00Z">
        <w:r w:rsidR="00384800" w:rsidRPr="00384800">
          <w:rPr>
            <w:lang w:val="en-CA"/>
          </w:rPr>
          <w:t>n</w:t>
        </w:r>
      </w:ins>
      <w:r w:rsidRPr="00384800">
        <w:rPr>
          <w:lang w:val="en-CA"/>
        </w:rPr>
        <w:t xml:space="preserve"> ROV and a SUIT allow a better description of the light field right under sea ice, which is more appropriate for determining average irradiance experienced by drifting phytoplankton. Such under-ice measurements can then be combined with averaged </w:t>
      </w:r>
      <w:proofErr w:type="spellStart"/>
      <w:r w:rsidRPr="00384800">
        <w:rPr>
          <w:lang w:val="en-CA"/>
        </w:rPr>
        <w:t>K</w:t>
      </w:r>
      <w:r w:rsidRPr="00384800">
        <w:rPr>
          <w:vertAlign w:val="subscript"/>
          <w:lang w:val="en-CA"/>
        </w:rPr>
        <w:t>d</w:t>
      </w:r>
      <w:proofErr w:type="spellEnd"/>
      <w:r w:rsidRPr="00384800">
        <w:rPr>
          <w:lang w:val="en-CA"/>
        </w:rPr>
        <w:t xml:space="preserve"> values to propagate light at depth. </w:t>
      </w:r>
    </w:p>
    <w:p w:rsidR="001840D5" w:rsidRPr="00384800" w:rsidRDefault="005B6FAC">
      <w:pPr>
        <w:pStyle w:val="normal0"/>
        <w:rPr>
          <w:lang w:val="en-CA"/>
        </w:rPr>
      </w:pPr>
      <w:r w:rsidRPr="00384800">
        <w:rPr>
          <w:lang w:val="en-CA"/>
        </w:rPr>
        <w:lastRenderedPageBreak/>
        <w:t>Propagating E</w:t>
      </w:r>
      <w:r w:rsidRPr="00384800">
        <w:rPr>
          <w:vertAlign w:val="subscript"/>
          <w:lang w:val="en-CA"/>
        </w:rPr>
        <w:t>d</w:t>
      </w:r>
      <w:r w:rsidRPr="00384800">
        <w:rPr>
          <w:lang w:val="en-CA"/>
        </w:rPr>
        <w:t xml:space="preserve">(z) using </w:t>
      </w:r>
      <w:proofErr w:type="spellStart"/>
      <w:r w:rsidRPr="00384800">
        <w:rPr>
          <w:lang w:val="en-CA"/>
        </w:rPr>
        <w:t>K</w:t>
      </w:r>
      <w:r w:rsidRPr="00384800">
        <w:rPr>
          <w:vertAlign w:val="subscript"/>
          <w:lang w:val="en-CA"/>
        </w:rPr>
        <w:t>d</w:t>
      </w:r>
      <w:proofErr w:type="spellEnd"/>
      <w:r w:rsidRPr="00384800">
        <w:rPr>
          <w:lang w:val="en-CA"/>
        </w:rPr>
        <w:t xml:space="preserve"> values estimated from a few discrete vertical profiles of E</w:t>
      </w:r>
      <w:r w:rsidRPr="00384800">
        <w:rPr>
          <w:vertAlign w:val="subscript"/>
          <w:lang w:val="en-CA"/>
        </w:rPr>
        <w:t>d</w:t>
      </w:r>
      <w:r w:rsidRPr="00384800">
        <w:rPr>
          <w:lang w:val="en-CA"/>
        </w:rPr>
        <w:t>(z) under sea</w:t>
      </w:r>
      <w:ins w:id="57" w:author="AndreaZ" w:date="2018-11-02T03:02:00Z">
        <w:r w:rsidR="00384800" w:rsidRPr="00384800">
          <w:rPr>
            <w:lang w:val="en-CA"/>
          </w:rPr>
          <w:t xml:space="preserve"> </w:t>
        </w:r>
      </w:ins>
      <w:del w:id="58" w:author="AndreaZ" w:date="2018-11-02T03:02:00Z">
        <w:r w:rsidRPr="00384800" w:rsidDel="00384800">
          <w:rPr>
            <w:lang w:val="en-CA"/>
          </w:rPr>
          <w:delText>-</w:delText>
        </w:r>
      </w:del>
      <w:r w:rsidRPr="00384800">
        <w:rPr>
          <w:lang w:val="en-CA"/>
        </w:rPr>
        <w:t>ice is a limitation that applies to any strategy for radiometer deployment. Indeed, as the depth of an upward</w:t>
      </w:r>
      <w:ins w:id="59" w:author="AndreaZ" w:date="2018-11-02T03:02:00Z">
        <w:r w:rsidR="00384800" w:rsidRPr="00384800">
          <w:rPr>
            <w:lang w:val="en-CA"/>
          </w:rPr>
          <w:t>-</w:t>
        </w:r>
      </w:ins>
      <w:del w:id="60" w:author="AndreaZ" w:date="2018-11-02T03:02:00Z">
        <w:r w:rsidRPr="00384800" w:rsidDel="00384800">
          <w:rPr>
            <w:lang w:val="en-CA"/>
          </w:rPr>
          <w:delText xml:space="preserve"> </w:delText>
        </w:r>
      </w:del>
      <w:r w:rsidRPr="00384800">
        <w:rPr>
          <w:lang w:val="en-CA"/>
        </w:rPr>
        <w:t xml:space="preserve">looking detector </w:t>
      </w:r>
      <w:del w:id="61" w:author="AndreaZ" w:date="2018-11-02T03:02:00Z">
        <w:r w:rsidRPr="00384800" w:rsidDel="00384800">
          <w:rPr>
            <w:lang w:val="en-CA"/>
          </w:rPr>
          <w:delText xml:space="preserve">is </w:delText>
        </w:r>
      </w:del>
      <w:r w:rsidRPr="00384800">
        <w:rPr>
          <w:lang w:val="en-CA"/>
        </w:rPr>
        <w:t>increas</w:t>
      </w:r>
      <w:ins w:id="62" w:author="AndreaZ" w:date="2018-11-02T03:02:00Z">
        <w:r w:rsidR="00384800" w:rsidRPr="00384800">
          <w:rPr>
            <w:lang w:val="en-CA"/>
          </w:rPr>
          <w:t>es</w:t>
        </w:r>
      </w:ins>
      <w:del w:id="63" w:author="AndreaZ" w:date="2018-11-02T03:02:00Z">
        <w:r w:rsidRPr="00384800" w:rsidDel="00384800">
          <w:rPr>
            <w:lang w:val="en-CA"/>
          </w:rPr>
          <w:delText>ing</w:delText>
        </w:r>
      </w:del>
      <w:r w:rsidRPr="00384800">
        <w:rPr>
          <w:lang w:val="en-CA"/>
        </w:rPr>
        <w:t xml:space="preserve">, light from a larger area on the underside of the ice enters </w:t>
      </w:r>
      <w:ins w:id="64" w:author="AndreaZ" w:date="2018-11-02T03:02:00Z">
        <w:r w:rsidR="00384800" w:rsidRPr="00384800">
          <w:rPr>
            <w:lang w:val="en-CA"/>
          </w:rPr>
          <w:t xml:space="preserve">the </w:t>
        </w:r>
      </w:ins>
      <w:r w:rsidRPr="00384800">
        <w:rPr>
          <w:lang w:val="en-CA"/>
        </w:rPr>
        <w:t>detector</w:t>
      </w:r>
      <w:ins w:id="65" w:author="AndreaZ" w:date="2018-11-02T03:02:00Z">
        <w:r w:rsidR="00384800" w:rsidRPr="00384800">
          <w:rPr>
            <w:lang w:val="en-CA"/>
          </w:rPr>
          <w:t>’s</w:t>
        </w:r>
      </w:ins>
      <w:r w:rsidRPr="00384800">
        <w:rPr>
          <w:lang w:val="en-CA"/>
        </w:rPr>
        <w:t xml:space="preserve"> field of view and local </w:t>
      </w:r>
      <w:r w:rsidRPr="00384800">
        <w:rPr>
          <w:iCs/>
          <w:lang w:val="en-CA"/>
          <w:rPrChange w:id="66" w:author="AndreaZ" w:date="2018-11-02T03:03:00Z">
            <w:rPr>
              <w:i/>
            </w:rPr>
          </w:rPrChange>
        </w:rPr>
        <w:t>E</w:t>
      </w:r>
      <w:r w:rsidRPr="00384800">
        <w:rPr>
          <w:iCs/>
          <w:vertAlign w:val="subscript"/>
          <w:lang w:val="en-CA"/>
          <w:rPrChange w:id="67" w:author="AndreaZ" w:date="2018-11-02T03:03:00Z">
            <w:rPr>
              <w:i/>
              <w:vertAlign w:val="subscript"/>
            </w:rPr>
          </w:rPrChange>
        </w:rPr>
        <w:t>d</w:t>
      </w:r>
      <w:r w:rsidRPr="00384800">
        <w:rPr>
          <w:iCs/>
          <w:lang w:val="en-CA"/>
          <w:rPrChange w:id="68" w:author="AndreaZ" w:date="2018-11-02T03:03:00Z">
            <w:rPr>
              <w:i/>
            </w:rPr>
          </w:rPrChange>
        </w:rPr>
        <w:t>(z)</w:t>
      </w:r>
      <w:r w:rsidRPr="00384800">
        <w:rPr>
          <w:lang w:val="en-CA"/>
        </w:rPr>
        <w:t xml:space="preserve"> may not follow the usual monotonically exponential decrease with increasing depth (Equation </w:t>
      </w:r>
      <w:del w:id="69" w:author="AndreaZ" w:date="2018-11-02T03:10:00Z">
        <w:r w:rsidRPr="00384800" w:rsidDel="00384800">
          <w:rPr>
            <w:lang w:val="en-CA"/>
          </w:rPr>
          <w:delText>(</w:delText>
        </w:r>
      </w:del>
      <w:r w:rsidRPr="00384800">
        <w:rPr>
          <w:lang w:val="en-CA"/>
        </w:rPr>
        <w:t>1</w:t>
      </w:r>
      <w:del w:id="70" w:author="AndreaZ" w:date="2018-11-02T03:10:00Z">
        <w:r w:rsidRPr="00384800" w:rsidDel="00384800">
          <w:rPr>
            <w:lang w:val="en-CA"/>
          </w:rPr>
          <w:delText>)</w:delText>
        </w:r>
      </w:del>
      <w:r w:rsidRPr="00384800">
        <w:rPr>
          <w:lang w:val="en-CA"/>
        </w:rPr>
        <w:t>). For example, irradiance profiles performed beneath</w:t>
      </w:r>
      <w:del w:id="71" w:author="AndreaZ" w:date="2018-11-02T03:03:00Z">
        <w:r w:rsidRPr="00384800" w:rsidDel="00384800">
          <w:rPr>
            <w:lang w:val="en-CA"/>
          </w:rPr>
          <w:delText xml:space="preserve"> a</w:delText>
        </w:r>
      </w:del>
      <w:r w:rsidRPr="00384800">
        <w:rPr>
          <w:lang w:val="en-CA"/>
        </w:rPr>
        <w:t xml:space="preserve"> low</w:t>
      </w:r>
      <w:ins w:id="72" w:author="AndreaZ" w:date="2018-11-02T03:03:00Z">
        <w:r w:rsidR="00384800" w:rsidRPr="00384800">
          <w:rPr>
            <w:lang w:val="en-CA"/>
          </w:rPr>
          <w:t>-</w:t>
        </w:r>
      </w:ins>
      <w:del w:id="73" w:author="AndreaZ" w:date="2018-11-02T03:03:00Z">
        <w:r w:rsidRPr="00384800" w:rsidDel="00384800">
          <w:rPr>
            <w:lang w:val="en-CA"/>
          </w:rPr>
          <w:delText xml:space="preserve"> </w:delText>
        </w:r>
      </w:del>
      <w:r w:rsidRPr="00384800">
        <w:rPr>
          <w:lang w:val="en-CA"/>
        </w:rPr>
        <w:t xml:space="preserve">transmission sea ice (e.g. white ice) relative to surrounding areas showing </w:t>
      </w:r>
      <w:del w:id="74" w:author="AndreaZ" w:date="2018-11-02T03:03:00Z">
        <w:r w:rsidRPr="00384800" w:rsidDel="00384800">
          <w:rPr>
            <w:lang w:val="en-CA"/>
          </w:rPr>
          <w:delText xml:space="preserve">e.g. </w:delText>
        </w:r>
      </w:del>
      <w:r w:rsidRPr="00384800">
        <w:rPr>
          <w:lang w:val="en-CA"/>
        </w:rPr>
        <w:t>melt ponds</w:t>
      </w:r>
      <w:ins w:id="75" w:author="AndreaZ" w:date="2018-11-02T03:03:00Z">
        <w:r w:rsidR="00384800" w:rsidRPr="00384800">
          <w:rPr>
            <w:lang w:val="en-CA"/>
          </w:rPr>
          <w:t>, for instance,</w:t>
        </w:r>
      </w:ins>
      <w:r w:rsidRPr="00384800">
        <w:rPr>
          <w:lang w:val="en-CA"/>
        </w:rPr>
        <w:t xml:space="preserve"> will show subsurface light maxima. </w:t>
      </w:r>
      <w:ins w:id="76" w:author="AndreaZ" w:date="2018-11-02T03:03:00Z">
        <w:r w:rsidR="00384800" w:rsidRPr="00384800">
          <w:rPr>
            <w:lang w:val="en-CA"/>
          </w:rPr>
          <w:t>The l</w:t>
        </w:r>
      </w:ins>
      <w:del w:id="77" w:author="AndreaZ" w:date="2018-11-02T03:03:00Z">
        <w:r w:rsidRPr="00384800" w:rsidDel="00384800">
          <w:rPr>
            <w:lang w:val="en-CA"/>
          </w:rPr>
          <w:delText>L</w:delText>
        </w:r>
      </w:del>
      <w:r w:rsidRPr="00384800">
        <w:rPr>
          <w:lang w:val="en-CA"/>
        </w:rPr>
        <w:t xml:space="preserve">iterature reports subsurface maxima varying between </w:t>
      </w:r>
      <w:del w:id="78" w:author="AndreaZ" w:date="2018-11-02T03:03:00Z">
        <w:r w:rsidRPr="00384800" w:rsidDel="00384800">
          <w:rPr>
            <w:lang w:val="en-CA"/>
          </w:rPr>
          <w:delText>~</w:delText>
        </w:r>
      </w:del>
      <w:ins w:id="79" w:author="AndreaZ" w:date="2018-11-02T03:03:00Z">
        <w:r w:rsidR="00384800" w:rsidRPr="00384800">
          <w:rPr>
            <w:lang w:val="en-CA"/>
          </w:rPr>
          <w:t>five</w:t>
        </w:r>
      </w:ins>
      <w:del w:id="80" w:author="AndreaZ" w:date="2018-11-02T03:03:00Z">
        <w:r w:rsidRPr="00384800" w:rsidDel="00384800">
          <w:rPr>
            <w:lang w:val="en-CA"/>
          </w:rPr>
          <w:delText>5-</w:delText>
        </w:r>
      </w:del>
      <w:ins w:id="81" w:author="AndreaZ" w:date="2018-11-02T03:03:00Z">
        <w:r w:rsidR="00384800" w:rsidRPr="00384800">
          <w:rPr>
            <w:lang w:val="en-CA"/>
          </w:rPr>
          <w:t xml:space="preserve"> and </w:t>
        </w:r>
      </w:ins>
      <w:r w:rsidRPr="00384800">
        <w:rPr>
          <w:lang w:val="en-CA"/>
        </w:rPr>
        <w:t>20 m</w:t>
      </w:r>
      <w:ins w:id="82" w:author="AndreaZ" w:date="2018-11-02T03:03:00Z">
        <w:r w:rsidR="00384800" w:rsidRPr="00384800">
          <w:rPr>
            <w:lang w:val="en-CA"/>
          </w:rPr>
          <w:t>etres in</w:t>
        </w:r>
      </w:ins>
      <w:r w:rsidRPr="00384800">
        <w:rPr>
          <w:lang w:val="en-CA"/>
        </w:rPr>
        <w:t xml:space="preserve"> depth (Frey</w:t>
      </w:r>
      <w:ins w:id="83" w:author="AndreaZ" w:date="2018-11-02T03:03:00Z">
        <w:r w:rsidR="00384800" w:rsidRPr="00384800">
          <w:rPr>
            <w:lang w:val="en-CA"/>
          </w:rPr>
          <w:t xml:space="preserve"> </w:t>
        </w:r>
      </w:ins>
      <w:r w:rsidRPr="00384800">
        <w:rPr>
          <w:lang w:val="en-CA"/>
        </w:rPr>
        <w:t xml:space="preserve">2011, </w:t>
      </w:r>
      <w:proofErr w:type="spellStart"/>
      <w:r w:rsidRPr="00384800">
        <w:rPr>
          <w:lang w:val="en-CA"/>
        </w:rPr>
        <w:t>Katlein</w:t>
      </w:r>
      <w:proofErr w:type="spellEnd"/>
      <w:ins w:id="84" w:author="AndreaZ" w:date="2018-11-02T03:04:00Z">
        <w:r w:rsidR="00384800" w:rsidRPr="00384800">
          <w:rPr>
            <w:lang w:val="en-CA"/>
          </w:rPr>
          <w:t xml:space="preserve"> </w:t>
        </w:r>
      </w:ins>
      <w:r w:rsidRPr="00384800">
        <w:rPr>
          <w:lang w:val="en-CA"/>
        </w:rPr>
        <w:t>2016, Laney</w:t>
      </w:r>
      <w:ins w:id="85" w:author="AndreaZ" w:date="2018-11-02T03:04:00Z">
        <w:r w:rsidR="00384800" w:rsidRPr="00384800">
          <w:rPr>
            <w:lang w:val="en-CA"/>
          </w:rPr>
          <w:t xml:space="preserve"> </w:t>
        </w:r>
      </w:ins>
      <w:r w:rsidRPr="00384800">
        <w:rPr>
          <w:lang w:val="en-CA"/>
        </w:rPr>
        <w:t xml:space="preserve">2017). </w:t>
      </w:r>
      <w:del w:id="86" w:author="AndreaZ" w:date="2018-11-02T03:08:00Z">
        <w:r w:rsidRPr="00384800" w:rsidDel="00384800">
          <w:rPr>
            <w:lang w:val="en-CA"/>
          </w:rPr>
          <w:delText>Oppositely</w:delText>
        </w:r>
      </w:del>
      <w:ins w:id="87" w:author="AndreaZ" w:date="2018-11-02T03:08:00Z">
        <w:r w:rsidR="00384800">
          <w:rPr>
            <w:lang w:val="en-CA"/>
          </w:rPr>
          <w:t>Conversely</w:t>
        </w:r>
      </w:ins>
      <w:r w:rsidRPr="00384800">
        <w:rPr>
          <w:lang w:val="en-CA"/>
        </w:rPr>
        <w:t xml:space="preserve">, it is also important to note that </w:t>
      </w:r>
      <w:proofErr w:type="spellStart"/>
      <w:r w:rsidRPr="00384800">
        <w:rPr>
          <w:lang w:val="en-CA"/>
        </w:rPr>
        <w:t>K</w:t>
      </w:r>
      <w:r w:rsidRPr="00384800">
        <w:rPr>
          <w:vertAlign w:val="subscript"/>
          <w:lang w:val="en-CA"/>
        </w:rPr>
        <w:t>d</w:t>
      </w:r>
      <w:proofErr w:type="spellEnd"/>
      <w:r w:rsidRPr="00384800">
        <w:rPr>
          <w:lang w:val="en-CA"/>
        </w:rPr>
        <w:t xml:space="preserve"> estimations are biased when profiles are performed beneath an area of high transmission (e.g. a melt pond) relative to surrounding areas </w:t>
      </w:r>
      <w:ins w:id="88" w:author="AndreaZ" w:date="2018-11-02T03:07:00Z">
        <w:r w:rsidR="00384800">
          <w:rPr>
            <w:lang w:val="en-CA"/>
          </w:rPr>
          <w:t>(</w:t>
        </w:r>
      </w:ins>
      <w:proofErr w:type="spellStart"/>
      <w:del w:id="89" w:author="AndreaZ" w:date="2018-11-02T03:07:00Z">
        <w:r w:rsidRPr="00384800" w:rsidDel="00384800">
          <w:rPr>
            <w:lang w:val="en-CA"/>
          </w:rPr>
          <w:delText>[</w:delText>
        </w:r>
      </w:del>
      <w:r w:rsidRPr="00384800">
        <w:rPr>
          <w:lang w:val="en-CA"/>
        </w:rPr>
        <w:t>Katlein</w:t>
      </w:r>
      <w:proofErr w:type="spellEnd"/>
      <w:ins w:id="90" w:author="AndreaZ" w:date="2018-11-02T03:07:00Z">
        <w:r w:rsidR="00384800">
          <w:rPr>
            <w:lang w:val="en-CA"/>
          </w:rPr>
          <w:t xml:space="preserve"> </w:t>
        </w:r>
      </w:ins>
      <w:r w:rsidRPr="00384800">
        <w:rPr>
          <w:lang w:val="en-CA"/>
        </w:rPr>
        <w:t>2016</w:t>
      </w:r>
      <w:ins w:id="91" w:author="AndreaZ" w:date="2018-11-02T03:07:00Z">
        <w:r w:rsidR="00384800">
          <w:rPr>
            <w:lang w:val="en-CA"/>
          </w:rPr>
          <w:t>)</w:t>
        </w:r>
      </w:ins>
      <w:del w:id="92" w:author="AndreaZ" w:date="2018-11-02T03:07:00Z">
        <w:r w:rsidRPr="00384800" w:rsidDel="00384800">
          <w:rPr>
            <w:lang w:val="en-CA"/>
          </w:rPr>
          <w:delText>]</w:delText>
        </w:r>
      </w:del>
      <w:r w:rsidRPr="00384800">
        <w:rPr>
          <w:lang w:val="en-CA"/>
        </w:rPr>
        <w:t>. Indeed, with depth, light decreases more quickly than what would be justified by the inherent optical properties of the water column. In the field, this situation is more difficult to identify compared to profiles showing subsurface maxima because the former measurements may appear to follow a single exponential decrease but would not produce a diffuse attenuation coefficient that adequately describes the water mass. Consequently, two vertical light profiles measured a few met</w:t>
      </w:r>
      <w:del w:id="93" w:author="AndreaZ" w:date="2018-11-02T03:09:00Z">
        <w:r w:rsidRPr="00384800" w:rsidDel="00384800">
          <w:rPr>
            <w:lang w:val="en-CA"/>
          </w:rPr>
          <w:delText>e</w:delText>
        </w:r>
      </w:del>
      <w:r w:rsidRPr="00384800">
        <w:rPr>
          <w:lang w:val="en-CA"/>
        </w:rPr>
        <w:t>r</w:t>
      </w:r>
      <w:ins w:id="94" w:author="AndreaZ" w:date="2018-11-02T03:09:00Z">
        <w:r w:rsidR="00384800">
          <w:rPr>
            <w:lang w:val="en-CA"/>
          </w:rPr>
          <w:t>e</w:t>
        </w:r>
      </w:ins>
      <w:r w:rsidRPr="00384800">
        <w:rPr>
          <w:lang w:val="en-CA"/>
        </w:rPr>
        <w:t xml:space="preserve">s apart under sea ice are often very different. Hence, local measurements of light under heterogeneous sea ice do not </w:t>
      </w:r>
      <w:del w:id="95" w:author="AndreaZ" w:date="2018-11-02T03:09:00Z">
        <w:r w:rsidRPr="00384800" w:rsidDel="00384800">
          <w:rPr>
            <w:lang w:val="en-CA"/>
          </w:rPr>
          <w:delText xml:space="preserve">allow </w:delText>
        </w:r>
      </w:del>
      <w:ins w:id="96" w:author="AndreaZ" w:date="2018-11-02T03:09:00Z">
        <w:r w:rsidR="00384800">
          <w:rPr>
            <w:lang w:val="en-CA"/>
          </w:rPr>
          <w:t>provide</w:t>
        </w:r>
        <w:r w:rsidR="00384800" w:rsidRPr="00384800">
          <w:rPr>
            <w:lang w:val="en-CA"/>
          </w:rPr>
          <w:t xml:space="preserve"> </w:t>
        </w:r>
      </w:ins>
      <w:r w:rsidRPr="00384800">
        <w:rPr>
          <w:lang w:val="en-CA"/>
        </w:rPr>
        <w:t>an adequate description of the average light field as it would be seen by drifting phytoplankton cells at different depths. This makes estimations of primary production and the interpretation of biogeochemical data challenging in the presence of sea ice.</w:t>
      </w:r>
    </w:p>
    <w:p w:rsidR="001840D5" w:rsidRPr="00384800" w:rsidRDefault="005B6FAC">
      <w:pPr>
        <w:pStyle w:val="normal0"/>
        <w:rPr>
          <w:lang w:val="en-CA"/>
        </w:rPr>
      </w:pPr>
      <w:r w:rsidRPr="00384800">
        <w:rPr>
          <w:lang w:val="en-CA"/>
        </w:rPr>
        <w:lastRenderedPageBreak/>
        <w:t>To fit vertical profiles of E</w:t>
      </w:r>
      <w:r w:rsidRPr="00384800">
        <w:rPr>
          <w:vertAlign w:val="subscript"/>
          <w:lang w:val="en-CA"/>
        </w:rPr>
        <w:t>d</w:t>
      </w:r>
      <w:r w:rsidRPr="00384800">
        <w:rPr>
          <w:lang w:val="en-CA"/>
        </w:rPr>
        <w:t>(z) that do not follow an exponential decay under sea ice covered with melt ponds,</w:t>
      </w:r>
      <w:r w:rsidR="00386D9A" w:rsidRPr="00384800">
        <w:rPr>
          <w:lang w:val="en-CA"/>
        </w:rPr>
        <w:t xml:space="preserve"> </w:t>
      </w:r>
      <w:r w:rsidRPr="00384800">
        <w:rPr>
          <w:lang w:val="en-CA"/>
        </w:rPr>
        <w:t>Frey</w:t>
      </w:r>
      <w:ins w:id="97" w:author="AndreaZ" w:date="2018-11-02T03:10:00Z">
        <w:r w:rsidR="00384800">
          <w:rPr>
            <w:lang w:val="en-CA"/>
          </w:rPr>
          <w:t xml:space="preserve"> (</w:t>
        </w:r>
      </w:ins>
      <w:r w:rsidRPr="00384800">
        <w:rPr>
          <w:lang w:val="en-CA"/>
        </w:rPr>
        <w:t>2011</w:t>
      </w:r>
      <w:ins w:id="98" w:author="AndreaZ" w:date="2018-11-02T03:10:00Z">
        <w:r w:rsidR="00384800">
          <w:rPr>
            <w:lang w:val="en-CA"/>
          </w:rPr>
          <w:t>)</w:t>
        </w:r>
      </w:ins>
      <w:r w:rsidRPr="00384800">
        <w:rPr>
          <w:lang w:val="en-CA"/>
        </w:rPr>
        <w:t xml:space="preserve"> propose</w:t>
      </w:r>
      <w:ins w:id="99" w:author="AndreaZ" w:date="2018-11-02T03:10:00Z">
        <w:r w:rsidR="00384800">
          <w:rPr>
            <w:lang w:val="en-CA"/>
          </w:rPr>
          <w:t>s</w:t>
        </w:r>
      </w:ins>
      <w:del w:id="100" w:author="AndreaZ" w:date="2018-11-02T03:10:00Z">
        <w:r w:rsidRPr="00384800" w:rsidDel="00384800">
          <w:rPr>
            <w:lang w:val="en-CA"/>
          </w:rPr>
          <w:delText>d</w:delText>
        </w:r>
      </w:del>
      <w:r w:rsidRPr="00384800">
        <w:rPr>
          <w:lang w:val="en-CA"/>
        </w:rPr>
        <w:t xml:space="preserve"> a simple geometric model (Equation 2). </w:t>
      </w:r>
    </w:p>
    <w:p w:rsidR="001840D5" w:rsidRPr="00384800" w:rsidRDefault="005B6FAC">
      <w:pPr>
        <w:pStyle w:val="normal0"/>
        <w:jc w:val="center"/>
        <w:rPr>
          <w:lang w:val="en-CA"/>
        </w:rPr>
      </w:pPr>
      <m:oMathPara>
        <m:oMath>
          <m:r>
            <w:rPr>
              <w:lang w:val="en-CA"/>
            </w:rPr>
            <m:t>E</m:t>
          </m:r>
          <m:r>
            <w:rPr>
              <w:vertAlign w:val="subscript"/>
              <w:lang w:val="en-CA"/>
            </w:rPr>
            <m:t>d</m:t>
          </m:r>
          <m:r>
            <w:rPr>
              <w:lang w:val="en-CA"/>
            </w:rPr>
            <m:t>(z)=πEd(</m:t>
          </m:r>
          <m:sSup>
            <m:sSupPr>
              <m:ctrlPr>
                <w:rPr>
                  <w:rFonts w:ascii="Cambria Math" w:hAnsi="Cambria Math"/>
                  <w:lang w:val="en-CA"/>
                </w:rPr>
              </m:ctrlPr>
            </m:sSupPr>
            <m:e>
              <m:r>
                <w:rPr>
                  <w:lang w:val="en-CA"/>
                </w:rPr>
                <m:t>0</m:t>
              </m:r>
            </m:e>
            <m:sup>
              <m:r>
                <w:rPr>
                  <w:lang w:val="en-CA"/>
                </w:rPr>
                <m:t>-</m:t>
              </m:r>
            </m:sup>
          </m:sSup>
          <m:r>
            <w:rPr>
              <w:lang w:val="en-CA"/>
            </w:rPr>
            <m:t>)</m:t>
          </m:r>
          <m:d>
            <m:dPr>
              <m:ctrlPr>
                <w:rPr>
                  <w:lang w:val="en-CA"/>
                </w:rPr>
              </m:ctrlPr>
            </m:dPr>
            <m:e>
              <m:r>
                <w:rPr>
                  <w:lang w:val="en-CA"/>
                </w:rPr>
                <m:t>1+P</m:t>
              </m:r>
              <m:d>
                <m:dPr>
                  <m:ctrlPr>
                    <w:rPr>
                      <w:lang w:val="en-CA"/>
                    </w:rPr>
                  </m:ctrlPr>
                </m:dPr>
                <m:e>
                  <m:r>
                    <w:rPr>
                      <w:lang w:val="en-CA"/>
                    </w:rPr>
                    <m:t>N-1</m:t>
                  </m:r>
                </m:e>
              </m:d>
              <m:r>
                <w:rPr>
                  <w:lang w:val="en-CA"/>
                </w:rPr>
                <m:t>co</m:t>
              </m:r>
              <m:sSup>
                <m:sSupPr>
                  <m:ctrlPr>
                    <w:rPr>
                      <w:lang w:val="en-CA"/>
                    </w:rPr>
                  </m:ctrlPr>
                </m:sSupPr>
                <m:e>
                  <m:r>
                    <w:rPr>
                      <w:lang w:val="en-CA"/>
                    </w:rPr>
                    <m:t>s</m:t>
                  </m:r>
                </m:e>
                <m:sup>
                  <m:r>
                    <w:rPr>
                      <w:lang w:val="en-CA"/>
                    </w:rPr>
                    <m:t>2</m:t>
                  </m:r>
                </m:sup>
              </m:sSup>
              <m:r>
                <w:rPr>
                  <w:lang w:val="en-CA"/>
                </w:rPr>
                <m:t>ϕ</m:t>
              </m:r>
            </m:e>
          </m:d>
          <m:sSup>
            <m:sSupPr>
              <m:ctrlPr>
                <w:rPr>
                  <w:rFonts w:ascii="Cambria Math" w:hAnsi="Cambria Math"/>
                  <w:lang w:val="en-CA"/>
                </w:rPr>
              </m:ctrlPr>
            </m:sSupPr>
            <m:e>
              <m:r>
                <w:rPr>
                  <w:lang w:val="en-CA"/>
                </w:rPr>
                <m:t>e</m:t>
              </m:r>
            </m:e>
            <m:sup>
              <m:r>
                <w:rPr>
                  <w:lang w:val="en-CA"/>
                </w:rPr>
                <m:t>-</m:t>
              </m:r>
              <m:sSub>
                <m:sSubPr>
                  <m:ctrlPr>
                    <w:rPr>
                      <w:rFonts w:ascii="Cambria Math" w:hAnsi="Cambria Math"/>
                      <w:lang w:val="en-CA"/>
                    </w:rPr>
                  </m:ctrlPr>
                </m:sSubPr>
                <m:e>
                  <m:r>
                    <w:rPr>
                      <w:lang w:val="en-CA"/>
                    </w:rPr>
                    <m:t>K</m:t>
                  </m:r>
                </m:e>
                <m:sub>
                  <m:r>
                    <w:rPr>
                      <w:lang w:val="en-CA"/>
                    </w:rPr>
                    <m:t>Ed</m:t>
                  </m:r>
                </m:sub>
              </m:sSub>
              <m:r>
                <w:rPr>
                  <w:lang w:val="en-CA"/>
                </w:rPr>
                <m:t>z</m:t>
              </m:r>
            </m:sup>
          </m:sSup>
        </m:oMath>
      </m:oMathPara>
    </w:p>
    <w:p w:rsidR="001840D5" w:rsidRPr="00384800" w:rsidRDefault="005B6FAC">
      <w:pPr>
        <w:pStyle w:val="normal0"/>
        <w:rPr>
          <w:lang w:val="en-CA"/>
        </w:rPr>
      </w:pPr>
      <w:r w:rsidRPr="00384800">
        <w:rPr>
          <w:lang w:val="en-CA"/>
        </w:rPr>
        <w:t>where E</w:t>
      </w:r>
      <w:r w:rsidRPr="00384800">
        <w:rPr>
          <w:vertAlign w:val="subscript"/>
          <w:lang w:val="en-CA"/>
        </w:rPr>
        <w:t>d</w:t>
      </w:r>
      <w:r w:rsidRPr="00384800">
        <w:rPr>
          <w:lang w:val="en-CA"/>
        </w:rPr>
        <w:t>(0</w:t>
      </w:r>
      <w:r w:rsidRPr="00384800">
        <w:rPr>
          <w:vertAlign w:val="superscript"/>
          <w:lang w:val="en-CA"/>
        </w:rPr>
        <w:t>-</w:t>
      </w:r>
      <w:r w:rsidRPr="00384800">
        <w:rPr>
          <w:lang w:val="en-CA"/>
        </w:rPr>
        <w:t>)</w:t>
      </w:r>
      <w:r w:rsidRPr="00384800">
        <w:rPr>
          <w:rFonts w:ascii="Arial" w:eastAsia="Arial" w:hAnsi="Arial" w:cs="Arial"/>
          <w:lang w:val="en-CA"/>
        </w:rPr>
        <w:t xml:space="preserve"> </w:t>
      </w:r>
      <w:r w:rsidRPr="007E4A64">
        <w:rPr>
          <w:rFonts w:eastAsia="Arial" w:cs="Arial"/>
          <w:lang w:val="en-CA"/>
          <w:rPrChange w:id="101" w:author="AndreaZ" w:date="2018-11-02T03:11:00Z">
            <w:rPr>
              <w:rFonts w:ascii="Arial" w:eastAsia="Arial" w:hAnsi="Arial" w:cs="Arial"/>
              <w:lang w:val="en-CA"/>
            </w:rPr>
          </w:rPrChange>
        </w:rPr>
        <w:t xml:space="preserve">is the irradiance directly below the ice/snow, P the areal fraction of the ice cover, N the ratio between ice and melt ponds transmittance and </w:t>
      </w:r>
      <w:r w:rsidRPr="00384800">
        <w:rPr>
          <w:rFonts w:ascii="Arial" w:eastAsia="Arial" w:hAnsi="Arial" w:cs="Arial"/>
          <w:lang w:val="en-CA"/>
        </w:rPr>
        <w:t xml:space="preserve">ɸ </w:t>
      </w:r>
      <w:r w:rsidRPr="007E4A64">
        <w:rPr>
          <w:rFonts w:eastAsia="Arial" w:cs="Arial"/>
          <w:lang w:val="en-CA"/>
          <w:rPrChange w:id="102" w:author="AndreaZ" w:date="2018-11-02T03:12:00Z">
            <w:rPr>
              <w:rFonts w:ascii="Arial" w:eastAsia="Arial" w:hAnsi="Arial" w:cs="Arial"/>
              <w:lang w:val="en-CA"/>
            </w:rPr>
          </w:rPrChange>
        </w:rPr>
        <w:t xml:space="preserve">a fitting parameter defined as </w:t>
      </w:r>
      <w:proofErr w:type="spellStart"/>
      <w:r w:rsidRPr="007E4A64">
        <w:rPr>
          <w:rFonts w:eastAsia="Arial" w:cs="Arial"/>
          <w:lang w:val="en-CA"/>
          <w:rPrChange w:id="103" w:author="AndreaZ" w:date="2018-11-02T03:12:00Z">
            <w:rPr>
              <w:rFonts w:ascii="Arial" w:eastAsia="Arial" w:hAnsi="Arial" w:cs="Arial"/>
              <w:lang w:val="en-CA"/>
            </w:rPr>
          </w:rPrChange>
        </w:rPr>
        <w:t>arctan</w:t>
      </w:r>
      <w:proofErr w:type="spellEnd"/>
      <w:r w:rsidRPr="007E4A64">
        <w:rPr>
          <w:rFonts w:eastAsia="Arial" w:cs="Arial"/>
          <w:lang w:val="en-CA"/>
          <w:rPrChange w:id="104" w:author="AndreaZ" w:date="2018-11-02T03:12:00Z">
            <w:rPr>
              <w:rFonts w:ascii="Arial" w:eastAsia="Arial" w:hAnsi="Arial" w:cs="Arial"/>
              <w:lang w:val="en-CA"/>
            </w:rPr>
          </w:rPrChange>
        </w:rPr>
        <w:t>(R/z) with R the radius of the ice patch.</w:t>
      </w:r>
      <w:r w:rsidRPr="00384800">
        <w:rPr>
          <w:lang w:val="en-CA"/>
        </w:rPr>
        <w:t xml:space="preserve"> </w:t>
      </w:r>
      <w:del w:id="105" w:author="AndreaZ" w:date="2018-11-02T03:15:00Z">
        <w:r w:rsidRPr="00384800" w:rsidDel="007E4A64">
          <w:rPr>
            <w:lang w:val="en-CA"/>
          </w:rPr>
          <w:delText>An important</w:delText>
        </w:r>
      </w:del>
      <w:ins w:id="106" w:author="AndreaZ" w:date="2018-11-02T03:15:00Z">
        <w:r w:rsidR="007E4A64">
          <w:rPr>
            <w:lang w:val="en-CA"/>
          </w:rPr>
          <w:t>A major</w:t>
        </w:r>
      </w:ins>
      <w:r w:rsidRPr="00384800">
        <w:rPr>
          <w:lang w:val="en-CA"/>
        </w:rPr>
        <w:t xml:space="preserve"> drawback of this method is that additional field observations of N and P are required to adequately parameterize the model</w:t>
      </w:r>
      <w:ins w:id="107" w:author="AndreaZ" w:date="2018-11-02T03:15:00Z">
        <w:r w:rsidR="007E4A64">
          <w:rPr>
            <w:lang w:val="en-CA"/>
          </w:rPr>
          <w:t>,</w:t>
        </w:r>
      </w:ins>
      <w:r w:rsidRPr="00384800">
        <w:rPr>
          <w:lang w:val="en-CA"/>
        </w:rPr>
        <w:t xml:space="preserve"> which makes its use more difficult. To address this concern, Laney</w:t>
      </w:r>
      <w:ins w:id="108" w:author="AndreaZ" w:date="2018-11-02T03:15:00Z">
        <w:r w:rsidR="007E4A64">
          <w:rPr>
            <w:lang w:val="en-CA"/>
          </w:rPr>
          <w:t xml:space="preserve"> (</w:t>
        </w:r>
      </w:ins>
      <w:r w:rsidRPr="00384800">
        <w:rPr>
          <w:lang w:val="en-CA"/>
        </w:rPr>
        <w:t>2017</w:t>
      </w:r>
      <w:ins w:id="109" w:author="AndreaZ" w:date="2018-11-02T03:15:00Z">
        <w:r w:rsidR="007E4A64">
          <w:rPr>
            <w:lang w:val="en-CA"/>
          </w:rPr>
          <w:t>)</w:t>
        </w:r>
      </w:ins>
      <w:r w:rsidRPr="00384800">
        <w:rPr>
          <w:lang w:val="en-CA"/>
        </w:rPr>
        <w:t xml:space="preserve"> proposed a semi-empirical parameterization that includes a second exponential coefficient in Equation </w:t>
      </w:r>
      <w:del w:id="110" w:author="AndreaZ" w:date="2018-11-02T03:15:00Z">
        <w:r w:rsidRPr="00384800" w:rsidDel="007E4A64">
          <w:rPr>
            <w:lang w:val="en-CA"/>
          </w:rPr>
          <w:delText>(</w:delText>
        </w:r>
      </w:del>
      <w:r w:rsidRPr="00384800">
        <w:rPr>
          <w:lang w:val="en-CA"/>
        </w:rPr>
        <w:t>1</w:t>
      </w:r>
      <w:del w:id="111" w:author="AndreaZ" w:date="2018-11-02T03:15:00Z">
        <w:r w:rsidRPr="00384800" w:rsidDel="007E4A64">
          <w:rPr>
            <w:lang w:val="en-CA"/>
          </w:rPr>
          <w:delText>)</w:delText>
        </w:r>
      </w:del>
      <w:r w:rsidRPr="00384800">
        <w:rPr>
          <w:lang w:val="en-CA"/>
        </w:rPr>
        <w:t xml:space="preserve"> to model light decrease at the interface between the ice and ocean water at the bottom of </w:t>
      </w:r>
      <w:ins w:id="112" w:author="AndreaZ" w:date="2018-11-02T03:16:00Z">
        <w:r w:rsidR="007E4A64">
          <w:rPr>
            <w:lang w:val="en-CA"/>
          </w:rPr>
          <w:t xml:space="preserve">the </w:t>
        </w:r>
      </w:ins>
      <w:r w:rsidRPr="00384800">
        <w:rPr>
          <w:lang w:val="en-CA"/>
        </w:rPr>
        <w:t>ice layer:</w:t>
      </w:r>
    </w:p>
    <w:p w:rsidR="001840D5" w:rsidRPr="00384800" w:rsidRDefault="005B6FAC">
      <w:pPr>
        <w:pStyle w:val="normal0"/>
        <w:jc w:val="center"/>
        <w:rPr>
          <w:lang w:val="en-CA"/>
        </w:rPr>
      </w:pPr>
      <m:oMathPara>
        <m:oMath>
          <m:r>
            <w:rPr>
              <w:lang w:val="en-CA"/>
            </w:rPr>
            <m:t>Ed(z)=Ed(</m:t>
          </m:r>
          <m:sSup>
            <m:sSupPr>
              <m:ctrlPr>
                <w:rPr>
                  <w:rFonts w:ascii="Cambria Math" w:hAnsi="Cambria Math"/>
                  <w:lang w:val="en-CA"/>
                </w:rPr>
              </m:ctrlPr>
            </m:sSupPr>
            <m:e>
              <m:r>
                <w:rPr>
                  <w:lang w:val="en-CA"/>
                </w:rPr>
                <m:t>0</m:t>
              </m:r>
            </m:e>
            <m:sup>
              <m:r>
                <w:rPr>
                  <w:lang w:val="en-CA"/>
                </w:rPr>
                <m:t>-</m:t>
              </m:r>
            </m:sup>
          </m:sSup>
          <m:r>
            <w:rPr>
              <w:lang w:val="en-CA"/>
            </w:rPr>
            <m:t>)</m:t>
          </m:r>
          <m:sSup>
            <m:sSupPr>
              <m:ctrlPr>
                <w:rPr>
                  <w:lang w:val="en-CA"/>
                </w:rPr>
              </m:ctrlPr>
            </m:sSupPr>
            <m:e>
              <m:r>
                <w:rPr>
                  <w:lang w:val="en-CA"/>
                </w:rPr>
                <m:t>e</m:t>
              </m:r>
            </m:e>
            <m:sup>
              <m:r>
                <w:rPr>
                  <w:lang w:val="en-CA"/>
                </w:rPr>
                <m:t>-</m:t>
              </m:r>
              <m:sSub>
                <m:sSubPr>
                  <m:ctrlPr>
                    <w:rPr>
                      <w:lang w:val="en-CA"/>
                    </w:rPr>
                  </m:ctrlPr>
                </m:sSubPr>
                <m:e>
                  <m:r>
                    <w:rPr>
                      <w:lang w:val="en-CA"/>
                    </w:rPr>
                    <m:t>K</m:t>
                  </m:r>
                </m:e>
                <m:sub>
                  <m:r>
                    <w:rPr>
                      <w:lang w:val="en-CA"/>
                    </w:rPr>
                    <m:t>Ed</m:t>
                  </m:r>
                </m:sub>
              </m:sSub>
              <m:r>
                <w:rPr>
                  <w:lang w:val="en-CA"/>
                </w:rPr>
                <m:t>z</m:t>
              </m:r>
            </m:sup>
          </m:sSup>
          <m:r>
            <w:rPr>
              <w:lang w:val="en-CA"/>
            </w:rPr>
            <m:t>-(Ed(</m:t>
          </m:r>
          <m:sSup>
            <m:sSupPr>
              <m:ctrlPr>
                <w:rPr>
                  <w:rFonts w:ascii="Cambria Math" w:hAnsi="Cambria Math"/>
                  <w:lang w:val="en-CA"/>
                </w:rPr>
              </m:ctrlPr>
            </m:sSupPr>
            <m:e>
              <m:r>
                <w:rPr>
                  <w:lang w:val="en-CA"/>
                </w:rPr>
                <m:t>0</m:t>
              </m:r>
            </m:e>
            <m:sup>
              <m:r>
                <w:rPr>
                  <w:lang w:val="en-CA"/>
                </w:rPr>
                <m:t>-</m:t>
              </m:r>
            </m:sup>
          </m:sSup>
          <m:r>
            <w:rPr>
              <w:lang w:val="en-CA"/>
            </w:rPr>
            <m:t>)-Ed(NS))</m:t>
          </m:r>
          <m:sSup>
            <m:sSupPr>
              <m:ctrlPr>
                <w:rPr>
                  <w:lang w:val="en-CA"/>
                </w:rPr>
              </m:ctrlPr>
            </m:sSupPr>
            <m:e>
              <m:r>
                <w:rPr>
                  <w:lang w:val="en-CA"/>
                </w:rPr>
                <m:t>e</m:t>
              </m:r>
            </m:e>
            <m:sup>
              <m:r>
                <w:rPr>
                  <w:lang w:val="en-CA"/>
                </w:rPr>
                <m:t>-</m:t>
              </m:r>
              <m:sSub>
                <m:sSubPr>
                  <m:ctrlPr>
                    <w:rPr>
                      <w:lang w:val="en-CA"/>
                    </w:rPr>
                  </m:ctrlPr>
                </m:sSubPr>
                <m:e>
                  <m:r>
                    <w:rPr>
                      <w:lang w:val="en-CA"/>
                    </w:rPr>
                    <m:t>K</m:t>
                  </m:r>
                </m:e>
                <m:sub>
                  <m:r>
                    <w:rPr>
                      <w:lang w:val="en-CA"/>
                    </w:rPr>
                    <m:t>NS</m:t>
                  </m:r>
                </m:sub>
              </m:sSub>
              <m:r>
                <w:rPr>
                  <w:lang w:val="en-CA"/>
                </w:rPr>
                <m:t>z</m:t>
              </m:r>
            </m:sup>
          </m:sSup>
        </m:oMath>
      </m:oMathPara>
    </w:p>
    <w:p w:rsidR="001840D5" w:rsidRPr="00384800" w:rsidRDefault="005B6FAC">
      <w:pPr>
        <w:pStyle w:val="normal0"/>
        <w:rPr>
          <w:lang w:val="en-CA"/>
        </w:rPr>
      </w:pPr>
      <w:r w:rsidRPr="00384800">
        <w:rPr>
          <w:lang w:val="en-CA"/>
        </w:rPr>
        <w:t>where E</w:t>
      </w:r>
      <w:r w:rsidRPr="00384800">
        <w:rPr>
          <w:vertAlign w:val="subscript"/>
          <w:lang w:val="en-CA"/>
        </w:rPr>
        <w:t>d</w:t>
      </w:r>
      <w:r w:rsidRPr="00384800">
        <w:rPr>
          <w:lang w:val="en-CA"/>
        </w:rPr>
        <w:t>(0</w:t>
      </w:r>
      <w:r w:rsidRPr="00384800">
        <w:rPr>
          <w:vertAlign w:val="superscript"/>
          <w:lang w:val="en-CA"/>
        </w:rPr>
        <w:t>-</w:t>
      </w:r>
      <w:r w:rsidRPr="00384800">
        <w:rPr>
          <w:lang w:val="en-CA"/>
        </w:rPr>
        <w:t>) is the irradiance that would be observed under homogeneous snow</w:t>
      </w:r>
      <w:ins w:id="113" w:author="AndreaZ" w:date="2018-11-02T03:16:00Z">
        <w:r w:rsidR="007E4A64">
          <w:rPr>
            <w:lang w:val="en-CA"/>
          </w:rPr>
          <w:t xml:space="preserve"> or </w:t>
        </w:r>
      </w:ins>
      <w:del w:id="114" w:author="AndreaZ" w:date="2018-11-02T03:16:00Z">
        <w:r w:rsidRPr="00384800" w:rsidDel="007E4A64">
          <w:rPr>
            <w:lang w:val="en-CA"/>
          </w:rPr>
          <w:delText>/</w:delText>
        </w:r>
      </w:del>
      <w:r w:rsidRPr="00384800">
        <w:rPr>
          <w:lang w:val="en-CA"/>
        </w:rPr>
        <w:t>ice cover, E</w:t>
      </w:r>
      <w:r w:rsidRPr="00384800">
        <w:rPr>
          <w:vertAlign w:val="subscript"/>
          <w:lang w:val="en-CA"/>
        </w:rPr>
        <w:t>d</w:t>
      </w:r>
      <w:r w:rsidRPr="00384800">
        <w:rPr>
          <w:lang w:val="en-CA"/>
        </w:rPr>
        <w:t>(NS) is the irradiance under ice,</w:t>
      </w:r>
      <w:ins w:id="115" w:author="AndreaZ" w:date="2018-11-02T03:16:00Z">
        <w:r w:rsidR="007E4A64">
          <w:rPr>
            <w:lang w:val="en-CA"/>
          </w:rPr>
          <w:t xml:space="preserve"> and</w:t>
        </w:r>
      </w:ins>
      <w:r w:rsidRPr="00384800">
        <w:rPr>
          <w:lang w:val="en-CA"/>
        </w:rPr>
        <w:t xml:space="preserve"> K</w:t>
      </w:r>
      <w:r w:rsidRPr="00384800">
        <w:rPr>
          <w:vertAlign w:val="subscript"/>
          <w:lang w:val="en-CA"/>
        </w:rPr>
        <w:t>NS</w:t>
      </w:r>
      <w:r w:rsidRPr="00384800">
        <w:rPr>
          <w:lang w:val="en-CA"/>
        </w:rPr>
        <w:t xml:space="preserve"> describes the decrease of E</w:t>
      </w:r>
      <w:r w:rsidRPr="00384800">
        <w:rPr>
          <w:vertAlign w:val="subscript"/>
          <w:lang w:val="en-CA"/>
        </w:rPr>
        <w:t>d</w:t>
      </w:r>
      <w:r w:rsidRPr="00384800">
        <w:rPr>
          <w:lang w:val="en-CA"/>
        </w:rPr>
        <w:t>(0</w:t>
      </w:r>
      <w:r w:rsidRPr="00384800">
        <w:rPr>
          <w:vertAlign w:val="superscript"/>
          <w:lang w:val="en-CA"/>
        </w:rPr>
        <w:t>-</w:t>
      </w:r>
      <w:r w:rsidRPr="00384800">
        <w:rPr>
          <w:lang w:val="en-CA"/>
        </w:rPr>
        <w:t>) just under the ice layer.</w:t>
      </w:r>
      <w:r w:rsidR="00386D9A" w:rsidRPr="00384800">
        <w:rPr>
          <w:lang w:val="en-CA"/>
        </w:rPr>
        <w:t xml:space="preserve"> </w:t>
      </w:r>
      <w:r w:rsidRPr="00384800">
        <w:rPr>
          <w:lang w:val="en-CA"/>
        </w:rPr>
        <w:t>Both</w:t>
      </w:r>
      <w:ins w:id="116" w:author="AndreaZ" w:date="2018-11-02T03:16:00Z">
        <w:r w:rsidR="007E4A64">
          <w:rPr>
            <w:lang w:val="en-CA"/>
          </w:rPr>
          <w:t xml:space="preserve"> the</w:t>
        </w:r>
      </w:ins>
      <w:r w:rsidRPr="00384800">
        <w:rPr>
          <w:lang w:val="en-CA"/>
        </w:rPr>
        <w:t xml:space="preserve"> methods by Frey</w:t>
      </w:r>
      <w:ins w:id="117" w:author="AndreaZ" w:date="2018-11-02T03:16:00Z">
        <w:r w:rsidR="007E4A64">
          <w:rPr>
            <w:lang w:val="en-CA"/>
          </w:rPr>
          <w:t xml:space="preserve"> (</w:t>
        </w:r>
      </w:ins>
      <w:r w:rsidRPr="00384800">
        <w:rPr>
          <w:lang w:val="en-CA"/>
        </w:rPr>
        <w:t>2011</w:t>
      </w:r>
      <w:ins w:id="118" w:author="AndreaZ" w:date="2018-11-02T03:16:00Z">
        <w:r w:rsidR="007E4A64">
          <w:rPr>
            <w:lang w:val="en-CA"/>
          </w:rPr>
          <w:t>)</w:t>
        </w:r>
      </w:ins>
      <w:r w:rsidRPr="00384800">
        <w:rPr>
          <w:lang w:val="en-CA"/>
        </w:rPr>
        <w:t xml:space="preserve"> and Laney</w:t>
      </w:r>
      <w:ins w:id="119" w:author="AndreaZ" w:date="2018-11-02T03:16:00Z">
        <w:r w:rsidR="007E4A64">
          <w:rPr>
            <w:lang w:val="en-CA"/>
          </w:rPr>
          <w:t xml:space="preserve"> (</w:t>
        </w:r>
      </w:ins>
      <w:r w:rsidRPr="00384800">
        <w:rPr>
          <w:lang w:val="en-CA"/>
        </w:rPr>
        <w:t>2017</w:t>
      </w:r>
      <w:ins w:id="120" w:author="AndreaZ" w:date="2018-11-02T03:16:00Z">
        <w:r w:rsidR="007E4A64">
          <w:rPr>
            <w:lang w:val="en-CA"/>
          </w:rPr>
          <w:t>)</w:t>
        </w:r>
      </w:ins>
      <w:r w:rsidRPr="00384800">
        <w:rPr>
          <w:lang w:val="en-CA"/>
        </w:rPr>
        <w:t xml:space="preserve"> </w:t>
      </w:r>
      <w:del w:id="121" w:author="AndreaZ" w:date="2018-11-02T03:16:00Z">
        <w:r w:rsidRPr="00384800" w:rsidDel="007E4A64">
          <w:rPr>
            <w:lang w:val="en-CA"/>
          </w:rPr>
          <w:delText xml:space="preserve">allow </w:delText>
        </w:r>
      </w:del>
      <w:ins w:id="122" w:author="AndreaZ" w:date="2018-11-02T03:16:00Z">
        <w:r w:rsidR="007E4A64">
          <w:rPr>
            <w:lang w:val="en-CA"/>
          </w:rPr>
          <w:t>make it possible to</w:t>
        </w:r>
        <w:r w:rsidR="007E4A64" w:rsidRPr="00384800">
          <w:rPr>
            <w:lang w:val="en-CA"/>
          </w:rPr>
          <w:t xml:space="preserve"> </w:t>
        </w:r>
      </w:ins>
      <w:r w:rsidRPr="00384800">
        <w:rPr>
          <w:lang w:val="en-CA"/>
        </w:rPr>
        <w:t>propagat</w:t>
      </w:r>
      <w:ins w:id="123" w:author="AndreaZ" w:date="2018-11-02T03:16:00Z">
        <w:r w:rsidR="007E4A64">
          <w:rPr>
            <w:lang w:val="en-CA"/>
          </w:rPr>
          <w:t>e</w:t>
        </w:r>
      </w:ins>
      <w:del w:id="124" w:author="AndreaZ" w:date="2018-11-02T03:16:00Z">
        <w:r w:rsidRPr="00384800" w:rsidDel="007E4A64">
          <w:rPr>
            <w:lang w:val="en-CA"/>
          </w:rPr>
          <w:delText>ing</w:delText>
        </w:r>
      </w:del>
      <w:r w:rsidRPr="00384800">
        <w:rPr>
          <w:lang w:val="en-CA"/>
        </w:rPr>
        <w:t xml:space="preserve"> local E</w:t>
      </w:r>
      <w:r w:rsidRPr="00384800">
        <w:rPr>
          <w:vertAlign w:val="subscript"/>
          <w:lang w:val="en-CA"/>
        </w:rPr>
        <w:t>d</w:t>
      </w:r>
      <w:r w:rsidRPr="00384800">
        <w:rPr>
          <w:lang w:val="en-CA"/>
        </w:rPr>
        <w:t xml:space="preserve">(z) vertically under specific sea ice features but do not </w:t>
      </w:r>
      <w:del w:id="125" w:author="AndreaZ" w:date="2018-11-02T03:16:00Z">
        <w:r w:rsidRPr="00384800" w:rsidDel="007E4A64">
          <w:rPr>
            <w:lang w:val="en-CA"/>
          </w:rPr>
          <w:delText xml:space="preserve">allow </w:delText>
        </w:r>
      </w:del>
      <w:ins w:id="126" w:author="AndreaZ" w:date="2018-11-02T03:16:00Z">
        <w:r w:rsidR="007E4A64">
          <w:rPr>
            <w:lang w:val="en-CA"/>
          </w:rPr>
          <w:t>make it possible</w:t>
        </w:r>
        <w:r w:rsidR="007E4A64" w:rsidRPr="00384800">
          <w:rPr>
            <w:lang w:val="en-CA"/>
          </w:rPr>
          <w:t xml:space="preserve"> </w:t>
        </w:r>
      </w:ins>
      <w:r w:rsidRPr="00384800">
        <w:rPr>
          <w:lang w:val="en-CA"/>
        </w:rPr>
        <w:t xml:space="preserve">to identify and correct for inflated </w:t>
      </w:r>
      <w:proofErr w:type="spellStart"/>
      <w:r w:rsidRPr="00384800">
        <w:rPr>
          <w:lang w:val="en-CA"/>
        </w:rPr>
        <w:t>K</w:t>
      </w:r>
      <w:r w:rsidRPr="00384800">
        <w:rPr>
          <w:vertAlign w:val="subscript"/>
          <w:lang w:val="en-CA"/>
        </w:rPr>
        <w:t>d</w:t>
      </w:r>
      <w:proofErr w:type="spellEnd"/>
      <w:r w:rsidRPr="00384800">
        <w:rPr>
          <w:lang w:val="en-CA"/>
        </w:rPr>
        <w:t xml:space="preserve"> when profiles are performed beneath an area of high transmission relative to surrounding areas. Additionally, </w:t>
      </w:r>
      <w:del w:id="127" w:author="AndreaZ" w:date="2018-11-02T03:17:00Z">
        <w:r w:rsidRPr="00384800" w:rsidDel="007E4A64">
          <w:rPr>
            <w:lang w:val="en-CA"/>
          </w:rPr>
          <w:delText xml:space="preserve">what matters </w:delText>
        </w:r>
      </w:del>
      <w:r w:rsidRPr="00384800">
        <w:rPr>
          <w:lang w:val="en-CA"/>
        </w:rPr>
        <w:t>when trying to determine primary production by phytoplankton that drift under sea ice and</w:t>
      </w:r>
      <w:del w:id="128" w:author="AndreaZ" w:date="2018-11-02T03:17:00Z">
        <w:r w:rsidRPr="00384800" w:rsidDel="007E4A64">
          <w:rPr>
            <w:lang w:val="en-CA"/>
          </w:rPr>
          <w:delText>,</w:delText>
        </w:r>
      </w:del>
      <w:r w:rsidRPr="00384800">
        <w:rPr>
          <w:lang w:val="en-CA"/>
        </w:rPr>
        <w:t xml:space="preserve"> therefore</w:t>
      </w:r>
      <w:ins w:id="129" w:author="AndreaZ" w:date="2018-11-02T03:17:00Z">
        <w:r w:rsidR="007E4A64">
          <w:rPr>
            <w:lang w:val="en-CA"/>
          </w:rPr>
          <w:t xml:space="preserve"> </w:t>
        </w:r>
      </w:ins>
      <w:del w:id="130" w:author="AndreaZ" w:date="2018-11-02T03:17:00Z">
        <w:r w:rsidRPr="00384800" w:rsidDel="007E4A64">
          <w:rPr>
            <w:lang w:val="en-CA"/>
          </w:rPr>
          <w:delText>, is</w:delText>
        </w:r>
      </w:del>
      <w:ins w:id="131" w:author="AndreaZ" w:date="2018-11-02T03:17:00Z">
        <w:r w:rsidR="007E4A64">
          <w:rPr>
            <w:lang w:val="en-CA"/>
          </w:rPr>
          <w:t>are</w:t>
        </w:r>
      </w:ins>
      <w:r w:rsidRPr="00384800">
        <w:rPr>
          <w:lang w:val="en-CA"/>
        </w:rPr>
        <w:t xml:space="preserve"> not static under sea ice features, </w:t>
      </w:r>
      <w:ins w:id="132" w:author="AndreaZ" w:date="2018-11-02T03:17:00Z">
        <w:r w:rsidR="007E4A64" w:rsidRPr="00384800">
          <w:rPr>
            <w:lang w:val="en-CA"/>
          </w:rPr>
          <w:t xml:space="preserve">what matters </w:t>
        </w:r>
      </w:ins>
      <w:r w:rsidRPr="00384800">
        <w:rPr>
          <w:lang w:val="en-CA"/>
        </w:rPr>
        <w:t>is the average shape of the vertical E</w:t>
      </w:r>
      <w:r w:rsidRPr="00384800">
        <w:rPr>
          <w:vertAlign w:val="subscript"/>
          <w:lang w:val="en-CA"/>
        </w:rPr>
        <w:t>d</w:t>
      </w:r>
      <w:r w:rsidRPr="00384800">
        <w:rPr>
          <w:lang w:val="en-CA"/>
        </w:rPr>
        <w:t xml:space="preserve">(z) profile, which may possibly be predictable using a large-area </w:t>
      </w:r>
      <w:proofErr w:type="spellStart"/>
      <w:r w:rsidRPr="00384800">
        <w:rPr>
          <w:lang w:val="en-CA"/>
        </w:rPr>
        <w:t>K</w:t>
      </w:r>
      <w:r w:rsidRPr="00384800">
        <w:rPr>
          <w:vertAlign w:val="subscript"/>
          <w:lang w:val="en-CA"/>
        </w:rPr>
        <w:t>d</w:t>
      </w:r>
      <w:proofErr w:type="spellEnd"/>
      <w:r w:rsidRPr="00384800">
        <w:rPr>
          <w:lang w:val="en-CA"/>
        </w:rPr>
        <w:t xml:space="preserve"> as under a wavy open</w:t>
      </w:r>
      <w:ins w:id="133" w:author="AndreaZ" w:date="2018-11-02T03:18:00Z">
        <w:r w:rsidR="007E4A64">
          <w:rPr>
            <w:lang w:val="en-CA"/>
          </w:rPr>
          <w:t xml:space="preserve"> </w:t>
        </w:r>
      </w:ins>
      <w:del w:id="134" w:author="AndreaZ" w:date="2018-11-02T03:18:00Z">
        <w:r w:rsidRPr="00384800" w:rsidDel="007E4A64">
          <w:rPr>
            <w:lang w:val="en-CA"/>
          </w:rPr>
          <w:delText>-</w:delText>
        </w:r>
      </w:del>
      <w:r w:rsidRPr="00384800">
        <w:rPr>
          <w:lang w:val="en-CA"/>
        </w:rPr>
        <w:t>ocean surface (</w:t>
      </w:r>
      <w:proofErr w:type="spellStart"/>
      <w:r w:rsidRPr="00384800">
        <w:rPr>
          <w:lang w:val="en-CA"/>
        </w:rPr>
        <w:t>Zaneveld</w:t>
      </w:r>
      <w:proofErr w:type="spellEnd"/>
      <w:ins w:id="135" w:author="AndreaZ" w:date="2018-11-02T03:18:00Z">
        <w:r w:rsidR="007E4A64">
          <w:rPr>
            <w:lang w:val="en-CA"/>
          </w:rPr>
          <w:t xml:space="preserve"> </w:t>
        </w:r>
      </w:ins>
      <w:r w:rsidRPr="00384800">
        <w:rPr>
          <w:lang w:val="en-CA"/>
        </w:rPr>
        <w:t xml:space="preserve">2001). </w:t>
      </w:r>
    </w:p>
    <w:p w:rsidR="001840D5" w:rsidRPr="00384800" w:rsidRDefault="005B6FAC">
      <w:pPr>
        <w:pStyle w:val="normal0"/>
        <w:rPr>
          <w:lang w:val="en-CA"/>
        </w:rPr>
      </w:pPr>
      <w:r w:rsidRPr="00384800">
        <w:rPr>
          <w:lang w:val="en-CA"/>
        </w:rPr>
        <w:lastRenderedPageBreak/>
        <w:t>In this study, using both in situ data and 3D Monte</w:t>
      </w:r>
      <w:ins w:id="136" w:author="AndreaZ" w:date="2018-11-02T03:18:00Z">
        <w:r w:rsidR="007E4A64">
          <w:rPr>
            <w:lang w:val="en-CA"/>
          </w:rPr>
          <w:t xml:space="preserve"> </w:t>
        </w:r>
      </w:ins>
      <w:del w:id="137" w:author="AndreaZ" w:date="2018-11-02T03:18:00Z">
        <w:r w:rsidRPr="00384800" w:rsidDel="007E4A64">
          <w:rPr>
            <w:lang w:val="en-CA"/>
          </w:rPr>
          <w:delText>-</w:delText>
        </w:r>
      </w:del>
      <w:r w:rsidRPr="00384800">
        <w:rPr>
          <w:lang w:val="en-CA"/>
        </w:rPr>
        <w:t xml:space="preserve">Carlo numerical simulations of </w:t>
      </w:r>
      <w:proofErr w:type="spellStart"/>
      <w:r w:rsidRPr="00583DDF">
        <w:rPr>
          <w:lang w:val="en-CA"/>
        </w:rPr>
        <w:t>radiative</w:t>
      </w:r>
      <w:proofErr w:type="spellEnd"/>
      <w:r w:rsidRPr="00583DDF">
        <w:rPr>
          <w:lang w:val="en-CA"/>
        </w:rPr>
        <w:t xml:space="preserve"> transfer</w:t>
      </w:r>
      <w:r w:rsidRPr="00384800">
        <w:rPr>
          <w:lang w:val="en-CA"/>
        </w:rPr>
        <w:t>, we show that the vertical propagation of average E</w:t>
      </w:r>
      <w:r w:rsidRPr="00384800">
        <w:rPr>
          <w:vertAlign w:val="subscript"/>
          <w:lang w:val="en-CA"/>
        </w:rPr>
        <w:t>d</w:t>
      </w:r>
      <w:r w:rsidRPr="00384800">
        <w:rPr>
          <w:lang w:val="en-CA"/>
        </w:rPr>
        <w:t xml:space="preserve">(z), </w:t>
      </w:r>
      <m:oMath>
        <m:sSub>
          <m:sSubPr>
            <m:ctrlPr>
              <w:rPr>
                <w:rFonts w:ascii="Cambria Math" w:hAnsi="Cambria Math"/>
                <w:lang w:val="en-CA"/>
              </w:rPr>
            </m:ctrlPr>
          </m:sSubPr>
          <m:e>
            <m:bar>
              <m:barPr>
                <m:ctrlPr>
                  <w:rPr>
                    <w:rFonts w:ascii="Cambria Math" w:hAnsi="Cambria Math"/>
                    <w:lang w:val="en-CA"/>
                  </w:rPr>
                </m:ctrlPr>
              </m:barPr>
              <m:e>
                <m:r>
                  <w:rPr>
                    <w:lang w:val="en-CA"/>
                  </w:rPr>
                  <m:t>E</m:t>
                </m:r>
              </m:e>
            </m:bar>
          </m:e>
          <m:sub>
            <m:r>
              <w:rPr>
                <w:lang w:val="en-CA"/>
              </w:rPr>
              <m:t>d</m:t>
            </m:r>
          </m:sub>
        </m:sSub>
      </m:oMath>
      <w:r w:rsidRPr="00384800">
        <w:rPr>
          <w:lang w:val="en-CA"/>
        </w:rPr>
        <w:t>(z), is reasonably well approximated by a single exponential decay with a so-called large</w:t>
      </w:r>
      <w:ins w:id="138" w:author="AndreaZ" w:date="2018-11-02T03:18:00Z">
        <w:r w:rsidR="007E4A64">
          <w:rPr>
            <w:lang w:val="en-CA"/>
          </w:rPr>
          <w:t xml:space="preserve"> </w:t>
        </w:r>
      </w:ins>
      <w:del w:id="139" w:author="AndreaZ" w:date="2018-11-02T03:18:00Z">
        <w:r w:rsidRPr="00384800" w:rsidDel="007E4A64">
          <w:rPr>
            <w:lang w:val="en-CA"/>
          </w:rPr>
          <w:delText>-</w:delText>
        </w:r>
      </w:del>
      <w:r w:rsidRPr="00384800">
        <w:rPr>
          <w:lang w:val="en-CA"/>
        </w:rPr>
        <w:t>a</w:t>
      </w:r>
      <w:commentRangeStart w:id="140"/>
      <w:r w:rsidRPr="00384800">
        <w:rPr>
          <w:lang w:val="en-CA"/>
        </w:rPr>
        <w:t xml:space="preserve">rea </w:t>
      </w:r>
      <m:oMath>
        <m:sSub>
          <m:sSubPr>
            <m:ctrlPr>
              <w:rPr>
                <w:rFonts w:ascii="Cambria Math" w:hAnsi="Cambria Math"/>
                <w:lang w:val="en-CA"/>
              </w:rPr>
            </m:ctrlPr>
          </m:sSubPr>
          <m:e>
            <m:bar>
              <m:barPr>
                <m:ctrlPr>
                  <w:rPr>
                    <w:rFonts w:ascii="Cambria Math" w:hAnsi="Cambria Math"/>
                    <w:lang w:val="en-CA"/>
                  </w:rPr>
                </m:ctrlPr>
              </m:barPr>
              <m:e>
                <m:r>
                  <w:rPr>
                    <w:lang w:val="en-CA"/>
                  </w:rPr>
                  <m:t>K</m:t>
                </m:r>
              </m:e>
            </m:bar>
          </m:e>
          <m:sub>
            <m:r>
              <w:rPr>
                <w:lang w:val="en-CA"/>
              </w:rPr>
              <m:t>d</m:t>
            </m:r>
          </m:sub>
        </m:sSub>
      </m:oMath>
      <w:r w:rsidRPr="00384800">
        <w:rPr>
          <w:lang w:val="en-CA"/>
        </w:rPr>
        <w:t>unde</w:t>
      </w:r>
      <w:commentRangeEnd w:id="140"/>
      <w:r w:rsidR="007E4A64">
        <w:rPr>
          <w:rStyle w:val="CommentReference"/>
          <w:rFonts w:cs="Vrinda"/>
        </w:rPr>
        <w:commentReference w:id="140"/>
      </w:r>
      <w:r w:rsidRPr="00384800">
        <w:rPr>
          <w:lang w:val="en-CA"/>
        </w:rPr>
        <w:t xml:space="preserve">r </w:t>
      </w:r>
      <w:commentRangeStart w:id="141"/>
      <w:ins w:id="142" w:author="AndreaZ" w:date="2018-11-02T03:19:00Z">
        <w:r w:rsidR="007E4A64">
          <w:rPr>
            <w:lang w:val="en-CA"/>
          </w:rPr>
          <w:t xml:space="preserve">sea ice covered in </w:t>
        </w:r>
      </w:ins>
      <w:r w:rsidRPr="00384800">
        <w:rPr>
          <w:lang w:val="en-CA"/>
        </w:rPr>
        <w:t>melt ponds</w:t>
      </w:r>
      <w:del w:id="143" w:author="AndreaZ" w:date="2018-11-02T03:20:00Z">
        <w:r w:rsidRPr="00384800" w:rsidDel="007E4A64">
          <w:rPr>
            <w:lang w:val="en-CA"/>
          </w:rPr>
          <w:delText xml:space="preserve"> covered sea-ice</w:delText>
        </w:r>
      </w:del>
      <w:commentRangeEnd w:id="141"/>
      <w:r w:rsidR="007E4A64">
        <w:rPr>
          <w:rStyle w:val="CommentReference"/>
          <w:rFonts w:cs="Vrinda"/>
        </w:rPr>
        <w:commentReference w:id="141"/>
      </w:r>
      <w:r w:rsidRPr="00384800">
        <w:rPr>
          <w:lang w:val="en-CA"/>
        </w:rPr>
        <w:t>. We further demonstrate that the large</w:t>
      </w:r>
      <w:ins w:id="144" w:author="AndreaZ" w:date="2018-11-02T03:20:00Z">
        <w:r w:rsidR="007E4A64">
          <w:rPr>
            <w:lang w:val="en-CA"/>
          </w:rPr>
          <w:t xml:space="preserve"> </w:t>
        </w:r>
      </w:ins>
      <w:del w:id="145" w:author="AndreaZ" w:date="2018-11-02T03:20:00Z">
        <w:r w:rsidRPr="00384800" w:rsidDel="007E4A64">
          <w:rPr>
            <w:lang w:val="en-CA"/>
          </w:rPr>
          <w:delText>-</w:delText>
        </w:r>
      </w:del>
      <w:commentRangeStart w:id="146"/>
      <w:r w:rsidRPr="00384800">
        <w:rPr>
          <w:lang w:val="en-CA"/>
        </w:rPr>
        <w:t xml:space="preserve">area </w:t>
      </w:r>
      <m:oMath>
        <m:sSub>
          <m:sSubPr>
            <m:ctrlPr>
              <w:rPr>
                <w:rFonts w:ascii="Cambria Math" w:hAnsi="Cambria Math"/>
                <w:lang w:val="en-CA"/>
              </w:rPr>
            </m:ctrlPr>
          </m:sSubPr>
          <m:e>
            <m:bar>
              <m:barPr>
                <m:ctrlPr>
                  <w:rPr>
                    <w:rFonts w:ascii="Cambria Math" w:hAnsi="Cambria Math"/>
                    <w:lang w:val="en-CA"/>
                  </w:rPr>
                </m:ctrlPr>
              </m:barPr>
              <m:e>
                <m:r>
                  <w:rPr>
                    <w:lang w:val="en-CA"/>
                  </w:rPr>
                  <m:t>K</m:t>
                </m:r>
              </m:e>
            </m:bar>
          </m:e>
          <m:sub>
            <m:r>
              <w:rPr>
                <w:lang w:val="en-CA"/>
              </w:rPr>
              <m:t>d</m:t>
            </m:r>
          </m:sub>
        </m:sSub>
      </m:oMath>
      <w:r w:rsidRPr="00384800">
        <w:rPr>
          <w:lang w:val="en-CA"/>
        </w:rPr>
        <w:t xml:space="preserve"> can </w:t>
      </w:r>
      <w:commentRangeEnd w:id="146"/>
      <w:r w:rsidR="007E4A64">
        <w:rPr>
          <w:rStyle w:val="CommentReference"/>
          <w:rFonts w:cs="Vrinda"/>
        </w:rPr>
        <w:commentReference w:id="146"/>
      </w:r>
      <w:r w:rsidRPr="00384800">
        <w:rPr>
          <w:lang w:val="en-CA"/>
        </w:rPr>
        <w:t>be estimated from measurements of the vertical attenuation coefficient for upward radiance (K</w:t>
      </w:r>
      <w:r w:rsidRPr="00384800">
        <w:rPr>
          <w:vertAlign w:val="subscript"/>
          <w:lang w:val="en-CA"/>
        </w:rPr>
        <w:t>Lu</w:t>
      </w:r>
      <w:r w:rsidRPr="00384800">
        <w:rPr>
          <w:lang w:val="en-CA"/>
        </w:rPr>
        <w:t xml:space="preserve">) because the latter is believably less affected by local surface features of the ice cover. </w:t>
      </w:r>
    </w:p>
    <w:p w:rsidR="001840D5" w:rsidRPr="00384800" w:rsidRDefault="005B6FAC">
      <w:pPr>
        <w:pStyle w:val="normal0"/>
        <w:rPr>
          <w:b/>
          <w:lang w:val="en-CA"/>
        </w:rPr>
      </w:pPr>
      <w:r w:rsidRPr="00384800">
        <w:rPr>
          <w:b/>
          <w:sz w:val="28"/>
          <w:szCs w:val="28"/>
          <w:lang w:val="en-CA"/>
        </w:rPr>
        <w:t>Material and methods</w:t>
      </w:r>
    </w:p>
    <w:p w:rsidR="001840D5" w:rsidRPr="00384800" w:rsidRDefault="005B6FAC">
      <w:pPr>
        <w:pStyle w:val="normal0"/>
        <w:rPr>
          <w:b/>
          <w:lang w:val="en-CA"/>
        </w:rPr>
      </w:pPr>
      <w:r w:rsidRPr="00384800">
        <w:rPr>
          <w:b/>
          <w:lang w:val="en-CA"/>
        </w:rPr>
        <w:t>Study site and field campaign</w:t>
      </w:r>
    </w:p>
    <w:p w:rsidR="001840D5" w:rsidRPr="00384800" w:rsidRDefault="005B6FAC">
      <w:pPr>
        <w:pStyle w:val="normal0"/>
        <w:rPr>
          <w:lang w:val="en-CA"/>
        </w:rPr>
      </w:pPr>
      <w:r w:rsidRPr="00384800">
        <w:rPr>
          <w:lang w:val="en-CA"/>
        </w:rPr>
        <w:t xml:space="preserve">The field campaign was part of the </w:t>
      </w:r>
      <w:proofErr w:type="spellStart"/>
      <w:r w:rsidRPr="00384800">
        <w:rPr>
          <w:lang w:val="en-CA"/>
        </w:rPr>
        <w:t>GreenEdge</w:t>
      </w:r>
      <w:proofErr w:type="spellEnd"/>
      <w:r w:rsidRPr="00384800">
        <w:rPr>
          <w:lang w:val="en-CA"/>
        </w:rPr>
        <w:t xml:space="preserve"> project (www.greenedgeproject.info)</w:t>
      </w:r>
      <w:r w:rsidR="00386D9A" w:rsidRPr="00384800">
        <w:rPr>
          <w:lang w:val="en-CA"/>
        </w:rPr>
        <w:t xml:space="preserve"> </w:t>
      </w:r>
      <w:r w:rsidRPr="00384800">
        <w:rPr>
          <w:lang w:val="en-CA"/>
        </w:rPr>
        <w:t xml:space="preserve">which was conducted on </w:t>
      </w:r>
      <w:proofErr w:type="spellStart"/>
      <w:r w:rsidRPr="00384800">
        <w:rPr>
          <w:lang w:val="en-CA"/>
        </w:rPr>
        <w:t>landfast</w:t>
      </w:r>
      <w:proofErr w:type="spellEnd"/>
      <w:r w:rsidRPr="00384800">
        <w:rPr>
          <w:lang w:val="en-CA"/>
        </w:rPr>
        <w:t xml:space="preserve"> ice southeast of </w:t>
      </w:r>
      <w:r w:rsidRPr="00583DDF">
        <w:rPr>
          <w:lang w:val="en-CA"/>
        </w:rPr>
        <w:t>the Qikiqtarjuaq Island</w:t>
      </w:r>
      <w:r w:rsidRPr="00384800">
        <w:rPr>
          <w:lang w:val="en-CA"/>
        </w:rPr>
        <w:t xml:space="preserve"> in </w:t>
      </w:r>
      <w:del w:id="147" w:author="AndreaZ" w:date="2018-11-02T03:21:00Z">
        <w:r w:rsidRPr="00384800" w:rsidDel="00BD19FB">
          <w:rPr>
            <w:lang w:val="en-CA"/>
          </w:rPr>
          <w:delText xml:space="preserve">the </w:delText>
        </w:r>
      </w:del>
      <w:r w:rsidRPr="00384800">
        <w:rPr>
          <w:lang w:val="en-CA"/>
        </w:rPr>
        <w:t xml:space="preserve">Baffin Bay </w:t>
      </w:r>
      <w:r w:rsidRPr="00BD19FB">
        <w:rPr>
          <w:rFonts w:eastAsia="Arial Unicode MS" w:cs="Arial Unicode MS"/>
          <w:lang w:val="en-CA"/>
          <w:rPrChange w:id="148" w:author="AndreaZ" w:date="2018-11-02T03:21:00Z">
            <w:rPr>
              <w:rFonts w:ascii="Arial Unicode MS" w:eastAsia="Arial Unicode MS" w:hAnsi="Arial Unicode MS" w:cs="Arial Unicode MS"/>
              <w:lang w:val="en-CA"/>
            </w:rPr>
          </w:rPrChange>
        </w:rPr>
        <w:t>(67.4797N, −63.7895W</w:t>
      </w:r>
      <w:r w:rsidRPr="00BD19FB">
        <w:rPr>
          <w:lang w:val="en-CA"/>
        </w:rPr>
        <w:t>).</w:t>
      </w:r>
      <w:r w:rsidRPr="00384800">
        <w:rPr>
          <w:lang w:val="en-CA"/>
        </w:rPr>
        <w:t xml:space="preserve"> The field operations took place at an ice camp where the water depth was 360 m, from April 20 </w:t>
      </w:r>
      <w:del w:id="149" w:author="AndreaZ" w:date="2018-11-02T03:21:00Z">
        <w:r w:rsidRPr="00384800" w:rsidDel="00BD19FB">
          <w:rPr>
            <w:lang w:val="en-CA"/>
          </w:rPr>
          <w:delText xml:space="preserve">until </w:delText>
        </w:r>
      </w:del>
      <w:ins w:id="150" w:author="AndreaZ" w:date="2018-11-02T03:21:00Z">
        <w:r w:rsidR="00BD19FB">
          <w:rPr>
            <w:lang w:val="en-CA"/>
          </w:rPr>
          <w:t>to</w:t>
        </w:r>
        <w:r w:rsidR="00BD19FB" w:rsidRPr="00384800">
          <w:rPr>
            <w:lang w:val="en-CA"/>
          </w:rPr>
          <w:t xml:space="preserve"> </w:t>
        </w:r>
      </w:ins>
      <w:r w:rsidRPr="00384800">
        <w:rPr>
          <w:lang w:val="en-CA"/>
        </w:rPr>
        <w:t>July 27</w:t>
      </w:r>
      <w:ins w:id="151" w:author="AndreaZ" w:date="2018-11-02T03:21:00Z">
        <w:r w:rsidR="00BD19FB">
          <w:rPr>
            <w:lang w:val="en-CA"/>
          </w:rPr>
          <w:t>,</w:t>
        </w:r>
      </w:ins>
      <w:r w:rsidRPr="00384800">
        <w:rPr>
          <w:lang w:val="en-CA"/>
        </w:rPr>
        <w:t xml:space="preserve"> </w:t>
      </w:r>
      <w:del w:id="152" w:author="AndreaZ" w:date="2018-11-02T03:21:00Z">
        <w:r w:rsidRPr="00384800" w:rsidDel="00BD19FB">
          <w:rPr>
            <w:lang w:val="en-CA"/>
          </w:rPr>
          <w:delText xml:space="preserve">of </w:delText>
        </w:r>
      </w:del>
      <w:r w:rsidRPr="00384800">
        <w:rPr>
          <w:lang w:val="en-CA"/>
        </w:rPr>
        <w:t xml:space="preserve">2016 (Supplementary Fig. 1). During the sampling period, the study site experienced changes in the snow cover and </w:t>
      </w:r>
      <w:proofErr w:type="spellStart"/>
      <w:r w:rsidRPr="00384800">
        <w:rPr>
          <w:lang w:val="en-CA"/>
        </w:rPr>
        <w:t>lan</w:t>
      </w:r>
      <w:ins w:id="153" w:author="AndreaZ" w:date="2018-11-02T03:21:00Z">
        <w:r w:rsidR="00BD19FB">
          <w:rPr>
            <w:lang w:val="en-CA"/>
          </w:rPr>
          <w:t>d</w:t>
        </w:r>
      </w:ins>
      <w:r w:rsidRPr="00384800">
        <w:rPr>
          <w:lang w:val="en-CA"/>
        </w:rPr>
        <w:t>fast</w:t>
      </w:r>
      <w:proofErr w:type="spellEnd"/>
      <w:r w:rsidRPr="00384800">
        <w:rPr>
          <w:lang w:val="en-CA"/>
        </w:rPr>
        <w:t xml:space="preserve"> ice thickness </w:t>
      </w:r>
      <w:ins w:id="154" w:author="AndreaZ" w:date="2018-11-02T03:22:00Z">
        <w:r w:rsidR="00BD19FB">
          <w:rPr>
            <w:lang w:val="en-CA"/>
          </w:rPr>
          <w:t xml:space="preserve">of </w:t>
        </w:r>
      </w:ins>
      <w:r w:rsidRPr="00384800">
        <w:rPr>
          <w:lang w:val="en-CA"/>
        </w:rPr>
        <w:t>between 0-49 and 106-149 cm, respectively</w:t>
      </w:r>
      <w:del w:id="155" w:author="AndreaZ" w:date="2018-11-02T03:22:00Z">
        <w:r w:rsidRPr="00384800" w:rsidDel="00BD19FB">
          <w:rPr>
            <w:lang w:val="en-CA"/>
          </w:rPr>
          <w:delText>)</w:delText>
        </w:r>
      </w:del>
      <w:r w:rsidRPr="00384800">
        <w:rPr>
          <w:lang w:val="en-CA"/>
        </w:rPr>
        <w:t>.</w:t>
      </w:r>
    </w:p>
    <w:p w:rsidR="001840D5" w:rsidRPr="00384800" w:rsidRDefault="005B6FAC">
      <w:pPr>
        <w:pStyle w:val="normal0"/>
        <w:rPr>
          <w:b/>
          <w:lang w:val="en-CA"/>
        </w:rPr>
      </w:pPr>
      <w:r w:rsidRPr="00384800">
        <w:rPr>
          <w:b/>
          <w:lang w:val="en-CA"/>
        </w:rPr>
        <w:t>In situ underwater light measurements</w:t>
      </w:r>
    </w:p>
    <w:p w:rsidR="001840D5" w:rsidRPr="00384800" w:rsidRDefault="00BD19FB">
      <w:pPr>
        <w:pStyle w:val="normal0"/>
        <w:rPr>
          <w:lang w:val="en-CA"/>
        </w:rPr>
      </w:pPr>
      <w:ins w:id="156" w:author="AndreaZ" w:date="2018-11-02T03:23:00Z">
        <w:r>
          <w:rPr>
            <w:lang w:val="en-CA"/>
          </w:rPr>
          <w:t>D</w:t>
        </w:r>
      </w:ins>
      <w:ins w:id="157" w:author="AndreaZ" w:date="2018-11-02T03:22:00Z">
        <w:r w:rsidRPr="00384800">
          <w:rPr>
            <w:lang w:val="en-CA"/>
          </w:rPr>
          <w:t>uring the campaign</w:t>
        </w:r>
      </w:ins>
      <w:ins w:id="158" w:author="AndreaZ" w:date="2018-11-02T03:23:00Z">
        <w:r>
          <w:rPr>
            <w:lang w:val="en-CA"/>
          </w:rPr>
          <w:t>,</w:t>
        </w:r>
      </w:ins>
      <w:ins w:id="159" w:author="AndreaZ" w:date="2018-11-02T03:22:00Z">
        <w:r w:rsidRPr="00384800">
          <w:rPr>
            <w:lang w:val="en-CA"/>
          </w:rPr>
          <w:t xml:space="preserve"> </w:t>
        </w:r>
      </w:ins>
      <w:ins w:id="160" w:author="AndreaZ" w:date="2018-11-02T03:23:00Z">
        <w:r>
          <w:rPr>
            <w:lang w:val="en-CA"/>
          </w:rPr>
          <w:t>a</w:t>
        </w:r>
      </w:ins>
      <w:del w:id="161" w:author="AndreaZ" w:date="2018-11-02T03:23:00Z">
        <w:r w:rsidR="005B6FAC" w:rsidRPr="00384800" w:rsidDel="00BD19FB">
          <w:rPr>
            <w:lang w:val="en-CA"/>
          </w:rPr>
          <w:delText>A</w:delText>
        </w:r>
      </w:del>
      <w:r w:rsidR="005B6FAC" w:rsidRPr="00384800">
        <w:rPr>
          <w:lang w:val="en-CA"/>
        </w:rPr>
        <w:t xml:space="preserve"> total of 83 vertical light profiles </w:t>
      </w:r>
      <w:ins w:id="162" w:author="AndreaZ" w:date="2018-11-02T03:22:00Z">
        <w:r w:rsidRPr="00384800">
          <w:rPr>
            <w:lang w:val="en-CA"/>
          </w:rPr>
          <w:t xml:space="preserve">were acquired </w:t>
        </w:r>
      </w:ins>
      <w:r w:rsidR="005B6FAC" w:rsidRPr="00384800">
        <w:rPr>
          <w:lang w:val="en-CA"/>
        </w:rPr>
        <w:t>using a factory</w:t>
      </w:r>
      <w:ins w:id="163" w:author="AndreaZ" w:date="2018-11-02T03:23:00Z">
        <w:r>
          <w:rPr>
            <w:lang w:val="en-CA"/>
          </w:rPr>
          <w:t>-</w:t>
        </w:r>
      </w:ins>
      <w:del w:id="164" w:author="AndreaZ" w:date="2018-11-02T03:23:00Z">
        <w:r w:rsidR="005B6FAC" w:rsidRPr="00384800" w:rsidDel="00BD19FB">
          <w:rPr>
            <w:lang w:val="en-CA"/>
          </w:rPr>
          <w:delText xml:space="preserve"> </w:delText>
        </w:r>
      </w:del>
      <w:r w:rsidR="005B6FAC" w:rsidRPr="00384800">
        <w:rPr>
          <w:lang w:val="en-CA"/>
        </w:rPr>
        <w:t>calibrated</w:t>
      </w:r>
      <w:r w:rsidR="00386D9A" w:rsidRPr="00384800">
        <w:rPr>
          <w:lang w:val="en-CA"/>
        </w:rPr>
        <w:t xml:space="preserve"> </w:t>
      </w:r>
      <w:r w:rsidR="005B6FAC" w:rsidRPr="00583DDF">
        <w:rPr>
          <w:lang w:val="en-CA"/>
        </w:rPr>
        <w:t>ICE-Pro</w:t>
      </w:r>
      <w:r w:rsidR="005B6FAC" w:rsidRPr="00384800">
        <w:rPr>
          <w:lang w:val="en-CA"/>
        </w:rPr>
        <w:t xml:space="preserve"> (an ice floe version of the C-OPS</w:t>
      </w:r>
      <w:ins w:id="165" w:author="AndreaZ" w:date="2018-11-02T03:23:00Z">
        <w:r>
          <w:rPr>
            <w:lang w:val="en-CA"/>
          </w:rPr>
          <w:t>, or</w:t>
        </w:r>
      </w:ins>
      <w:del w:id="166" w:author="AndreaZ" w:date="2018-11-02T03:23:00Z">
        <w:r w:rsidR="005B6FAC" w:rsidRPr="00384800" w:rsidDel="00BD19FB">
          <w:rPr>
            <w:lang w:val="en-CA"/>
          </w:rPr>
          <w:delText xml:space="preserve"> -</w:delText>
        </w:r>
      </w:del>
      <w:r w:rsidR="005B6FAC" w:rsidRPr="00384800">
        <w:rPr>
          <w:lang w:val="en-CA"/>
        </w:rPr>
        <w:t xml:space="preserve"> Compact-Optical Profiling System</w:t>
      </w:r>
      <w:ins w:id="167" w:author="AndreaZ" w:date="2018-11-02T03:23:00Z">
        <w:r>
          <w:rPr>
            <w:lang w:val="en-CA"/>
          </w:rPr>
          <w:t>,</w:t>
        </w:r>
      </w:ins>
      <w:r w:rsidR="005B6FAC" w:rsidRPr="00384800">
        <w:rPr>
          <w:lang w:val="en-CA"/>
        </w:rPr>
        <w:t xml:space="preserve"> </w:t>
      </w:r>
      <w:del w:id="168" w:author="AndreaZ" w:date="2018-11-02T03:23:00Z">
        <w:r w:rsidR="005B6FAC" w:rsidRPr="00384800" w:rsidDel="00BD19FB">
          <w:rPr>
            <w:lang w:val="en-CA"/>
          </w:rPr>
          <w:delText xml:space="preserve">- </w:delText>
        </w:r>
      </w:del>
      <w:r w:rsidR="005B6FAC" w:rsidRPr="00384800">
        <w:rPr>
          <w:lang w:val="en-CA"/>
        </w:rPr>
        <w:t xml:space="preserve">from </w:t>
      </w:r>
      <w:proofErr w:type="spellStart"/>
      <w:r w:rsidR="005B6FAC" w:rsidRPr="00BD19FB">
        <w:rPr>
          <w:iCs/>
          <w:lang w:val="en-CA"/>
          <w:rPrChange w:id="169" w:author="AndreaZ" w:date="2018-11-02T03:23:00Z">
            <w:rPr>
              <w:i/>
              <w:lang w:val="en-CA"/>
            </w:rPr>
          </w:rPrChange>
        </w:rPr>
        <w:t>Biospherical</w:t>
      </w:r>
      <w:proofErr w:type="spellEnd"/>
      <w:r w:rsidR="005B6FAC" w:rsidRPr="00BD19FB">
        <w:rPr>
          <w:iCs/>
          <w:lang w:val="en-CA"/>
          <w:rPrChange w:id="170" w:author="AndreaZ" w:date="2018-11-02T03:23:00Z">
            <w:rPr>
              <w:i/>
              <w:lang w:val="en-CA"/>
            </w:rPr>
          </w:rPrChange>
        </w:rPr>
        <w:t xml:space="preserve"> Instruments Inc.</w:t>
      </w:r>
      <w:r w:rsidR="005B6FAC" w:rsidRPr="00384800">
        <w:rPr>
          <w:lang w:val="en-CA"/>
        </w:rPr>
        <w:t>) equipped with both downward plane irradiance E</w:t>
      </w:r>
      <w:r w:rsidR="005B6FAC" w:rsidRPr="00384800">
        <w:rPr>
          <w:vertAlign w:val="subscript"/>
          <w:lang w:val="en-CA"/>
        </w:rPr>
        <w:t>d</w:t>
      </w:r>
      <w:r w:rsidR="005B6FAC" w:rsidRPr="00384800">
        <w:rPr>
          <w:lang w:val="en-CA"/>
        </w:rPr>
        <w:t xml:space="preserve"> (W</w:t>
      </w:r>
      <w:r w:rsidR="00386D9A" w:rsidRPr="00384800">
        <w:rPr>
          <w:lang w:val="en-CA"/>
        </w:rPr>
        <w:t xml:space="preserve"> </w:t>
      </w:r>
      <w:r w:rsidR="005B6FAC" w:rsidRPr="00384800">
        <w:rPr>
          <w:lang w:val="en-CA"/>
        </w:rPr>
        <w:t>cm</w:t>
      </w:r>
      <w:r w:rsidR="005B6FAC" w:rsidRPr="00384800">
        <w:rPr>
          <w:vertAlign w:val="superscript"/>
          <w:lang w:val="en-CA"/>
        </w:rPr>
        <w:t>-2</w:t>
      </w:r>
      <w:r w:rsidR="005B6FAC" w:rsidRPr="00384800">
        <w:rPr>
          <w:lang w:val="en-CA"/>
        </w:rPr>
        <w:t>) and upward radiance L</w:t>
      </w:r>
      <w:r w:rsidR="005B6FAC" w:rsidRPr="00384800">
        <w:rPr>
          <w:vertAlign w:val="subscript"/>
          <w:lang w:val="en-CA"/>
        </w:rPr>
        <w:t>u</w:t>
      </w:r>
      <w:r w:rsidR="005B6FAC" w:rsidRPr="00384800">
        <w:rPr>
          <w:lang w:val="en-CA"/>
        </w:rPr>
        <w:t xml:space="preserve"> (W cm</w:t>
      </w:r>
      <w:r w:rsidR="005B6FAC" w:rsidRPr="00384800">
        <w:rPr>
          <w:vertAlign w:val="superscript"/>
          <w:lang w:val="en-CA"/>
        </w:rPr>
        <w:t>-2</w:t>
      </w:r>
      <w:r w:rsidR="005B6FAC" w:rsidRPr="00384800">
        <w:rPr>
          <w:lang w:val="en-CA"/>
        </w:rPr>
        <w:t xml:space="preserve"> sr</w:t>
      </w:r>
      <w:r w:rsidR="005B6FAC" w:rsidRPr="00384800">
        <w:rPr>
          <w:vertAlign w:val="superscript"/>
          <w:lang w:val="en-CA"/>
        </w:rPr>
        <w:t>-1</w:t>
      </w:r>
      <w:r w:rsidR="005B6FAC" w:rsidRPr="00384800">
        <w:rPr>
          <w:lang w:val="en-CA"/>
        </w:rPr>
        <w:t xml:space="preserve">) radiometers </w:t>
      </w:r>
      <w:del w:id="171" w:author="AndreaZ" w:date="2018-11-02T03:22:00Z">
        <w:r w:rsidR="005B6FAC" w:rsidRPr="00384800" w:rsidDel="00BD19FB">
          <w:rPr>
            <w:lang w:val="en-CA"/>
          </w:rPr>
          <w:delText>were acquired during the campaign</w:delText>
        </w:r>
      </w:del>
      <w:r w:rsidR="005B6FAC" w:rsidRPr="00384800">
        <w:rPr>
          <w:lang w:val="en-CA"/>
        </w:rPr>
        <w:t xml:space="preserve">. The </w:t>
      </w:r>
      <w:r w:rsidR="005B6FAC" w:rsidRPr="00583DDF">
        <w:rPr>
          <w:lang w:val="en-CA"/>
        </w:rPr>
        <w:t>I</w:t>
      </w:r>
      <w:ins w:id="172" w:author="AndreaZ" w:date="2018-11-02T05:32:00Z">
        <w:r w:rsidR="00583DDF">
          <w:rPr>
            <w:lang w:val="en-CA"/>
          </w:rPr>
          <w:t>CE-</w:t>
        </w:r>
      </w:ins>
      <w:del w:id="173" w:author="AndreaZ" w:date="2018-11-02T05:32:00Z">
        <w:r w:rsidR="005B6FAC" w:rsidRPr="00583DDF" w:rsidDel="00583DDF">
          <w:rPr>
            <w:lang w:val="en-CA"/>
          </w:rPr>
          <w:delText>ce</w:delText>
        </w:r>
      </w:del>
      <w:r w:rsidR="005B6FAC" w:rsidRPr="00583DDF">
        <w:rPr>
          <w:lang w:val="en-CA"/>
        </w:rPr>
        <w:t>P</w:t>
      </w:r>
      <w:ins w:id="174" w:author="AndreaZ" w:date="2018-11-02T05:32:00Z">
        <w:r w:rsidR="00583DDF">
          <w:rPr>
            <w:lang w:val="en-CA"/>
          </w:rPr>
          <w:t>ro</w:t>
        </w:r>
      </w:ins>
      <w:del w:id="175" w:author="AndreaZ" w:date="2018-11-02T05:32:00Z">
        <w:r w:rsidR="005B6FAC" w:rsidRPr="00583DDF" w:rsidDel="00583DDF">
          <w:rPr>
            <w:lang w:val="en-CA"/>
          </w:rPr>
          <w:delText>RO</w:delText>
        </w:r>
      </w:del>
      <w:r w:rsidR="005B6FAC" w:rsidRPr="00384800">
        <w:rPr>
          <w:lang w:val="en-CA"/>
        </w:rPr>
        <w:t xml:space="preserve"> system is a negatively buoyant instrument with a </w:t>
      </w:r>
      <w:del w:id="176" w:author="AndreaZ" w:date="2018-11-02T03:24:00Z">
        <w:r w:rsidR="005B6FAC" w:rsidRPr="00384800" w:rsidDel="00BD19FB">
          <w:rPr>
            <w:lang w:val="en-CA"/>
          </w:rPr>
          <w:delText xml:space="preserve">10 inches in diameter </w:delText>
        </w:r>
      </w:del>
      <w:r w:rsidR="005B6FAC" w:rsidRPr="00384800">
        <w:rPr>
          <w:lang w:val="en-CA"/>
        </w:rPr>
        <w:t xml:space="preserve">cylindrical shape </w:t>
      </w:r>
      <w:ins w:id="177" w:author="AndreaZ" w:date="2018-11-02T03:24:00Z">
        <w:r w:rsidRPr="00384800">
          <w:rPr>
            <w:lang w:val="en-CA"/>
          </w:rPr>
          <w:t>10 inches in diameter</w:t>
        </w:r>
        <w:r>
          <w:rPr>
            <w:lang w:val="en-CA"/>
          </w:rPr>
          <w:t>,</w:t>
        </w:r>
        <w:r w:rsidRPr="00384800">
          <w:rPr>
            <w:lang w:val="en-CA"/>
          </w:rPr>
          <w:t xml:space="preserve"> </w:t>
        </w:r>
      </w:ins>
      <w:r w:rsidR="005B6FAC" w:rsidRPr="00384800">
        <w:rPr>
          <w:lang w:val="en-CA"/>
        </w:rPr>
        <w:t>and is not designed for free-fall casts (as opposed to its open</w:t>
      </w:r>
      <w:ins w:id="178" w:author="AndreaZ" w:date="2018-11-02T03:24:00Z">
        <w:r>
          <w:rPr>
            <w:lang w:val="en-CA"/>
          </w:rPr>
          <w:t>-</w:t>
        </w:r>
      </w:ins>
      <w:del w:id="179" w:author="AndreaZ" w:date="2018-11-02T03:24:00Z">
        <w:r w:rsidR="005B6FAC" w:rsidRPr="00384800" w:rsidDel="00BD19FB">
          <w:rPr>
            <w:lang w:val="en-CA"/>
          </w:rPr>
          <w:delText xml:space="preserve"> </w:delText>
        </w:r>
      </w:del>
      <w:r w:rsidR="005B6FAC" w:rsidRPr="00384800">
        <w:rPr>
          <w:lang w:val="en-CA"/>
        </w:rPr>
        <w:lastRenderedPageBreak/>
        <w:t>water version). To perform the triplicate profiles, the frame was manually lowered in</w:t>
      </w:r>
      <w:ins w:id="180" w:author="AndreaZ" w:date="2018-11-02T03:24:00Z">
        <w:r>
          <w:rPr>
            <w:lang w:val="en-CA"/>
          </w:rPr>
          <w:t>to</w:t>
        </w:r>
      </w:ins>
      <w:r w:rsidR="005B6FAC" w:rsidRPr="00384800">
        <w:rPr>
          <w:lang w:val="en-CA"/>
        </w:rPr>
        <w:t xml:space="preserve"> an auger hole that ha</w:t>
      </w:r>
      <w:ins w:id="181" w:author="AndreaZ" w:date="2018-11-02T03:24:00Z">
        <w:r>
          <w:rPr>
            <w:lang w:val="en-CA"/>
          </w:rPr>
          <w:t>d</w:t>
        </w:r>
      </w:ins>
      <w:del w:id="182" w:author="AndreaZ" w:date="2018-11-02T03:24:00Z">
        <w:r w:rsidR="005B6FAC" w:rsidRPr="00384800" w:rsidDel="00BD19FB">
          <w:rPr>
            <w:lang w:val="en-CA"/>
          </w:rPr>
          <w:delText>s</w:delText>
        </w:r>
      </w:del>
      <w:r w:rsidR="005B6FAC" w:rsidRPr="00384800">
        <w:rPr>
          <w:lang w:val="en-CA"/>
        </w:rPr>
        <w:t xml:space="preserve"> been cleaned </w:t>
      </w:r>
      <w:del w:id="183" w:author="AndreaZ" w:date="2018-11-02T03:24:00Z">
        <w:r w:rsidR="005B6FAC" w:rsidRPr="00384800" w:rsidDel="00BD19FB">
          <w:rPr>
            <w:lang w:val="en-CA"/>
          </w:rPr>
          <w:delText>f</w:delText>
        </w:r>
      </w:del>
      <w:r w:rsidR="005B6FAC" w:rsidRPr="00384800">
        <w:rPr>
          <w:lang w:val="en-CA"/>
        </w:rPr>
        <w:t>o</w:t>
      </w:r>
      <w:ins w:id="184" w:author="AndreaZ" w:date="2018-11-02T03:24:00Z">
        <w:r>
          <w:rPr>
            <w:lang w:val="en-CA"/>
          </w:rPr>
          <w:t>f</w:t>
        </w:r>
      </w:ins>
      <w:del w:id="185" w:author="AndreaZ" w:date="2018-11-02T03:24:00Z">
        <w:r w:rsidR="005B6FAC" w:rsidRPr="00384800" w:rsidDel="00BD19FB">
          <w:rPr>
            <w:lang w:val="en-CA"/>
          </w:rPr>
          <w:delText>r</w:delText>
        </w:r>
      </w:del>
      <w:r w:rsidR="005B6FAC" w:rsidRPr="00384800">
        <w:rPr>
          <w:lang w:val="en-CA"/>
        </w:rPr>
        <w:t xml:space="preserve"> ice chunks. Once </w:t>
      </w:r>
      <w:ins w:id="186" w:author="AndreaZ" w:date="2018-11-02T03:25:00Z">
        <w:r>
          <w:rPr>
            <w:lang w:val="en-CA"/>
          </w:rPr>
          <w:t xml:space="preserve">it was </w:t>
        </w:r>
      </w:ins>
      <w:r w:rsidR="005B6FAC" w:rsidRPr="00384800">
        <w:rPr>
          <w:lang w:val="en-CA"/>
        </w:rPr>
        <w:t xml:space="preserve">underneath the ice layer, </w:t>
      </w:r>
      <w:ins w:id="187" w:author="AndreaZ" w:date="2018-11-02T03:25:00Z">
        <w:r w:rsidRPr="00384800">
          <w:rPr>
            <w:lang w:val="en-CA"/>
          </w:rPr>
          <w:t xml:space="preserve">fresh </w:t>
        </w:r>
      </w:ins>
      <w:r w:rsidR="005B6FAC" w:rsidRPr="00384800">
        <w:rPr>
          <w:lang w:val="en-CA"/>
        </w:rPr>
        <w:t xml:space="preserve">clean </w:t>
      </w:r>
      <w:del w:id="188" w:author="AndreaZ" w:date="2018-11-02T03:25:00Z">
        <w:r w:rsidR="005B6FAC" w:rsidRPr="00384800" w:rsidDel="00BD19FB">
          <w:rPr>
            <w:lang w:val="en-CA"/>
          </w:rPr>
          <w:delText xml:space="preserve">and fresh </w:delText>
        </w:r>
      </w:del>
      <w:r w:rsidR="005B6FAC" w:rsidRPr="00384800">
        <w:rPr>
          <w:lang w:val="en-CA"/>
        </w:rPr>
        <w:t xml:space="preserve">snow was shovelled back in the hole to prevent </w:t>
      </w:r>
      <w:del w:id="189" w:author="AndreaZ" w:date="2018-11-02T03:25:00Z">
        <w:r w:rsidR="005B6FAC" w:rsidRPr="00384800" w:rsidDel="00BD19FB">
          <w:rPr>
            <w:lang w:val="en-CA"/>
          </w:rPr>
          <w:delText xml:space="preserve">any </w:delText>
        </w:r>
      </w:del>
      <w:ins w:id="190" w:author="AndreaZ" w:date="2018-11-02T03:25:00Z">
        <w:r>
          <w:rPr>
            <w:lang w:val="en-CA"/>
          </w:rPr>
          <w:t>the creation of a</w:t>
        </w:r>
        <w:r w:rsidRPr="00384800">
          <w:rPr>
            <w:lang w:val="en-CA"/>
          </w:rPr>
          <w:t xml:space="preserve"> </w:t>
        </w:r>
      </w:ins>
      <w:r w:rsidR="005B6FAC" w:rsidRPr="00384800">
        <w:rPr>
          <w:lang w:val="en-CA"/>
        </w:rPr>
        <w:t xml:space="preserve">bright spot right on top of the sensors. </w:t>
      </w:r>
      <w:ins w:id="191" w:author="AndreaZ" w:date="2018-11-02T03:25:00Z">
        <w:r>
          <w:rPr>
            <w:lang w:val="en-CA"/>
          </w:rPr>
          <w:t>G</w:t>
        </w:r>
      </w:ins>
      <w:del w:id="192" w:author="AndreaZ" w:date="2018-11-02T03:25:00Z">
        <w:r w:rsidR="005B6FAC" w:rsidRPr="00384800" w:rsidDel="00BD19FB">
          <w:rPr>
            <w:lang w:val="en-CA"/>
          </w:rPr>
          <w:delText>A g</w:delText>
        </w:r>
      </w:del>
      <w:r w:rsidR="005B6FAC" w:rsidRPr="00384800">
        <w:rPr>
          <w:lang w:val="en-CA"/>
        </w:rPr>
        <w:t>reat care was taken not to pollute the hole surroundings (footsteps, water and slush spillage from the auger drilling, etc.). The operator then stepped back 50 m, while keeping the sensors right under the ice, to avoid any human shadow on top of the profile. The frame was then lowered manually at a constant descent rate of approximately 0.3 m s</w:t>
      </w:r>
      <w:r w:rsidR="005B6FAC" w:rsidRPr="00384800">
        <w:rPr>
          <w:vertAlign w:val="superscript"/>
          <w:lang w:val="en-CA"/>
        </w:rPr>
        <w:t>-1</w:t>
      </w:r>
      <w:r w:rsidR="005B6FAC" w:rsidRPr="00384800">
        <w:rPr>
          <w:lang w:val="en-CA"/>
        </w:rPr>
        <w:t>. The above</w:t>
      </w:r>
      <w:ins w:id="193" w:author="AndreaZ" w:date="2018-11-02T03:26:00Z">
        <w:r>
          <w:rPr>
            <w:lang w:val="en-CA"/>
          </w:rPr>
          <w:t>-</w:t>
        </w:r>
      </w:ins>
      <w:del w:id="194" w:author="AndreaZ" w:date="2018-11-02T03:26:00Z">
        <w:r w:rsidR="005B6FAC" w:rsidRPr="00384800" w:rsidDel="00BD19FB">
          <w:rPr>
            <w:lang w:val="en-CA"/>
          </w:rPr>
          <w:delText xml:space="preserve"> </w:delText>
        </w:r>
      </w:del>
      <w:r w:rsidR="005B6FAC" w:rsidRPr="00384800">
        <w:rPr>
          <w:lang w:val="en-CA"/>
        </w:rPr>
        <w:t xml:space="preserve">surface atmospheric reference sensor was fixed on a steady tripod standing on the floe approximately 2 m above the surface and above </w:t>
      </w:r>
      <w:del w:id="195" w:author="AndreaZ" w:date="2018-11-02T03:26:00Z">
        <w:r w:rsidR="005B6FAC" w:rsidRPr="00384800" w:rsidDel="00BD19FB">
          <w:rPr>
            <w:lang w:val="en-CA"/>
          </w:rPr>
          <w:delText xml:space="preserve">any </w:delText>
        </w:r>
      </w:del>
      <w:ins w:id="196" w:author="AndreaZ" w:date="2018-11-02T03:26:00Z">
        <w:r>
          <w:rPr>
            <w:lang w:val="en-CA"/>
          </w:rPr>
          <w:t>all</w:t>
        </w:r>
        <w:r w:rsidRPr="00384800">
          <w:rPr>
            <w:lang w:val="en-CA"/>
          </w:rPr>
          <w:t xml:space="preserve"> </w:t>
        </w:r>
      </w:ins>
      <w:r w:rsidR="005B6FAC" w:rsidRPr="00384800">
        <w:rPr>
          <w:lang w:val="en-CA"/>
        </w:rPr>
        <w:t>neighbour</w:t>
      </w:r>
      <w:ins w:id="197" w:author="AndreaZ" w:date="2018-11-02T03:26:00Z">
        <w:r>
          <w:rPr>
            <w:lang w:val="en-CA"/>
          </w:rPr>
          <w:t>ing</w:t>
        </w:r>
      </w:ins>
      <w:r w:rsidR="005B6FAC" w:rsidRPr="00384800">
        <w:rPr>
          <w:lang w:val="en-CA"/>
        </w:rPr>
        <w:t xml:space="preserve"> ice camp feature</w:t>
      </w:r>
      <w:ins w:id="198" w:author="AndreaZ" w:date="2018-11-02T03:26:00Z">
        <w:r>
          <w:rPr>
            <w:lang w:val="en-CA"/>
          </w:rPr>
          <w:t>s</w:t>
        </w:r>
      </w:ins>
      <w:r w:rsidR="005B6FAC" w:rsidRPr="00384800">
        <w:rPr>
          <w:lang w:val="en-CA"/>
        </w:rPr>
        <w:t>. Data processing and validation were performed using a protocol inspired by the one proposed by Smith</w:t>
      </w:r>
      <w:ins w:id="199" w:author="AndreaZ" w:date="2018-11-02T03:26:00Z">
        <w:r>
          <w:rPr>
            <w:lang w:val="en-CA"/>
          </w:rPr>
          <w:t xml:space="preserve"> (</w:t>
        </w:r>
      </w:ins>
      <w:r w:rsidR="005B6FAC" w:rsidRPr="00384800">
        <w:rPr>
          <w:lang w:val="en-CA"/>
        </w:rPr>
        <w:t>1984</w:t>
      </w:r>
      <w:ins w:id="200" w:author="AndreaZ" w:date="2018-11-02T03:27:00Z">
        <w:r>
          <w:rPr>
            <w:lang w:val="en-CA"/>
          </w:rPr>
          <w:t>),</w:t>
        </w:r>
      </w:ins>
      <w:r w:rsidR="005B6FAC" w:rsidRPr="00384800">
        <w:rPr>
          <w:lang w:val="en-CA"/>
        </w:rPr>
        <w:t xml:space="preserve"> which is now used by the main space agencies. Measurements were made at 19 wavelengths: 380, 395, 412, 443, 465, 490, 510, 532, 555, 560, 589, 625, 665, 683, 694, 710, 765, 780 and 875 nm. For this study, E</w:t>
      </w:r>
      <w:r w:rsidR="005B6FAC" w:rsidRPr="00384800">
        <w:rPr>
          <w:vertAlign w:val="subscript"/>
          <w:lang w:val="en-CA"/>
        </w:rPr>
        <w:t>d</w:t>
      </w:r>
      <w:r w:rsidR="005B6FAC" w:rsidRPr="00384800">
        <w:rPr>
          <w:lang w:val="en-CA"/>
        </w:rPr>
        <w:t xml:space="preserve"> and L</w:t>
      </w:r>
      <w:r w:rsidR="005B6FAC" w:rsidRPr="00384800">
        <w:rPr>
          <w:vertAlign w:val="subscript"/>
          <w:lang w:val="en-CA"/>
        </w:rPr>
        <w:t>u</w:t>
      </w:r>
      <w:r w:rsidR="005B6FAC" w:rsidRPr="00384800">
        <w:rPr>
          <w:lang w:val="en-CA"/>
        </w:rPr>
        <w:t xml:space="preserve"> spectra were interpolated linearly between 400 and 700 nm every 10 nm. In situ diffuse attenuation coefficients (K) for both E</w:t>
      </w:r>
      <w:r w:rsidR="005B6FAC" w:rsidRPr="00384800">
        <w:rPr>
          <w:vertAlign w:val="subscript"/>
          <w:lang w:val="en-CA"/>
        </w:rPr>
        <w:t>d</w:t>
      </w:r>
      <w:r w:rsidR="005B6FAC" w:rsidRPr="00384800">
        <w:rPr>
          <w:lang w:val="en-CA"/>
        </w:rPr>
        <w:t xml:space="preserve"> (</w:t>
      </w:r>
      <w:proofErr w:type="spellStart"/>
      <w:r w:rsidR="005B6FAC" w:rsidRPr="00384800">
        <w:rPr>
          <w:lang w:val="en-CA"/>
        </w:rPr>
        <w:t>K</w:t>
      </w:r>
      <w:r w:rsidR="005B6FAC" w:rsidRPr="00384800">
        <w:rPr>
          <w:vertAlign w:val="subscript"/>
          <w:lang w:val="en-CA"/>
        </w:rPr>
        <w:t>d</w:t>
      </w:r>
      <w:proofErr w:type="spellEnd"/>
      <w:r w:rsidR="005B6FAC" w:rsidRPr="00384800">
        <w:rPr>
          <w:lang w:val="en-CA"/>
        </w:rPr>
        <w:t>) and L</w:t>
      </w:r>
      <w:r w:rsidR="005B6FAC" w:rsidRPr="00384800">
        <w:rPr>
          <w:vertAlign w:val="subscript"/>
          <w:lang w:val="en-CA"/>
        </w:rPr>
        <w:t>u</w:t>
      </w:r>
      <w:r w:rsidR="005B6FAC" w:rsidRPr="00384800">
        <w:rPr>
          <w:lang w:val="en-CA"/>
        </w:rPr>
        <w:t xml:space="preserve"> (</w:t>
      </w:r>
      <w:proofErr w:type="spellStart"/>
      <w:r w:rsidR="005B6FAC" w:rsidRPr="00384800">
        <w:rPr>
          <w:lang w:val="en-CA"/>
        </w:rPr>
        <w:t>K</w:t>
      </w:r>
      <w:r w:rsidR="005B6FAC" w:rsidRPr="00384800">
        <w:rPr>
          <w:vertAlign w:val="subscript"/>
          <w:lang w:val="en-CA"/>
        </w:rPr>
        <w:t>Lu</w:t>
      </w:r>
      <w:proofErr w:type="spellEnd"/>
      <w:r w:rsidR="005B6FAC" w:rsidRPr="00384800">
        <w:rPr>
          <w:lang w:val="en-CA"/>
        </w:rPr>
        <w:t>) were calculated on a 5</w:t>
      </w:r>
      <w:ins w:id="201" w:author="AndreaZ" w:date="2018-11-02T03:27:00Z">
        <w:r>
          <w:rPr>
            <w:lang w:val="en-CA"/>
          </w:rPr>
          <w:t>-</w:t>
        </w:r>
      </w:ins>
      <w:del w:id="202" w:author="AndreaZ" w:date="2018-11-02T03:27:00Z">
        <w:r w:rsidR="005B6FAC" w:rsidRPr="00384800" w:rsidDel="00BD19FB">
          <w:rPr>
            <w:lang w:val="en-CA"/>
          </w:rPr>
          <w:delText xml:space="preserve"> </w:delText>
        </w:r>
      </w:del>
      <w:r w:rsidR="005B6FAC" w:rsidRPr="00384800">
        <w:rPr>
          <w:lang w:val="en-CA"/>
        </w:rPr>
        <w:t>m sliding window (10-15 m, 15-20 m, …, 70-75 m, 75-80 m) starting at 10 m to reduce the effects of surface heterogeneity. A total of 72</w:t>
      </w:r>
      <w:ins w:id="203" w:author="AndreaZ" w:date="2018-11-02T03:28:00Z">
        <w:r>
          <w:rPr>
            <w:lang w:val="en-CA"/>
          </w:rPr>
          <w:t>,</w:t>
        </w:r>
      </w:ins>
      <w:del w:id="204" w:author="AndreaZ" w:date="2018-11-02T03:28:00Z">
        <w:r w:rsidR="005B6FAC" w:rsidRPr="00384800" w:rsidDel="00BD19FB">
          <w:rPr>
            <w:lang w:val="en-CA"/>
          </w:rPr>
          <w:delText xml:space="preserve"> </w:delText>
        </w:r>
      </w:del>
      <w:r w:rsidR="005B6FAC" w:rsidRPr="00384800">
        <w:rPr>
          <w:lang w:val="en-CA"/>
        </w:rPr>
        <w:t xml:space="preserve">044 non-linear models were calculated to estimate both K coefficients from Equation </w:t>
      </w:r>
      <w:del w:id="205" w:author="AndreaZ" w:date="2018-11-02T03:28:00Z">
        <w:r w:rsidR="005B6FAC" w:rsidRPr="00384800" w:rsidDel="00BD19FB">
          <w:rPr>
            <w:lang w:val="en-CA"/>
          </w:rPr>
          <w:delText>(</w:delText>
        </w:r>
      </w:del>
      <w:r w:rsidR="005B6FAC" w:rsidRPr="00384800">
        <w:rPr>
          <w:lang w:val="en-CA"/>
        </w:rPr>
        <w:t>1</w:t>
      </w:r>
      <w:del w:id="206" w:author="AndreaZ" w:date="2018-11-02T03:28:00Z">
        <w:r w:rsidR="005B6FAC" w:rsidRPr="00384800" w:rsidDel="00BD19FB">
          <w:rPr>
            <w:lang w:val="en-CA"/>
          </w:rPr>
          <w:delText>)</w:delText>
        </w:r>
      </w:del>
      <w:r w:rsidR="005B6FAC" w:rsidRPr="00384800">
        <w:rPr>
          <w:lang w:val="en-CA"/>
        </w:rPr>
        <w:t xml:space="preserve"> (83 profiles × 14 depths × 31 wavelengths × 2 radiometric quantities (E</w:t>
      </w:r>
      <w:r w:rsidR="005B6FAC" w:rsidRPr="00384800">
        <w:rPr>
          <w:vertAlign w:val="subscript"/>
          <w:lang w:val="en-CA"/>
        </w:rPr>
        <w:t>d</w:t>
      </w:r>
      <w:r w:rsidR="005B6FAC" w:rsidRPr="00384800">
        <w:rPr>
          <w:lang w:val="en-CA"/>
        </w:rPr>
        <w:t>, L</w:t>
      </w:r>
      <w:r w:rsidR="005B6FAC" w:rsidRPr="00384800">
        <w:rPr>
          <w:vertAlign w:val="subscript"/>
          <w:lang w:val="en-CA"/>
        </w:rPr>
        <w:t>u</w:t>
      </w:r>
      <w:r w:rsidR="005B6FAC" w:rsidRPr="00384800">
        <w:rPr>
          <w:lang w:val="en-CA"/>
        </w:rPr>
        <w:t>)). A conservative R</w:t>
      </w:r>
      <w:r w:rsidR="005B6FAC" w:rsidRPr="00384800">
        <w:rPr>
          <w:vertAlign w:val="superscript"/>
          <w:lang w:val="en-CA"/>
        </w:rPr>
        <w:t>2</w:t>
      </w:r>
      <w:r w:rsidR="005B6FAC" w:rsidRPr="00384800">
        <w:rPr>
          <w:lang w:val="en-CA"/>
        </w:rPr>
        <w:t xml:space="preserve"> of 0.99 was used to filter out poor models (i.e. noisy profiles that </w:t>
      </w:r>
      <w:del w:id="207" w:author="AndreaZ" w:date="2018-11-02T03:29:00Z">
        <w:r w:rsidR="005B6FAC" w:rsidRPr="00384800" w:rsidDel="00BD19FB">
          <w:rPr>
            <w:lang w:val="en-CA"/>
          </w:rPr>
          <w:delText xml:space="preserve">were </w:delText>
        </w:r>
      </w:del>
      <w:ins w:id="208" w:author="AndreaZ" w:date="2018-11-02T03:29:00Z">
        <w:r>
          <w:rPr>
            <w:lang w:val="en-CA"/>
          </w:rPr>
          <w:t>did</w:t>
        </w:r>
        <w:r w:rsidRPr="00384800">
          <w:rPr>
            <w:lang w:val="en-CA"/>
          </w:rPr>
          <w:t xml:space="preserve"> </w:t>
        </w:r>
      </w:ins>
      <w:r w:rsidR="005B6FAC" w:rsidRPr="00384800">
        <w:rPr>
          <w:lang w:val="en-CA"/>
        </w:rPr>
        <w:t>not follow</w:t>
      </w:r>
      <w:del w:id="209" w:author="AndreaZ" w:date="2018-11-02T03:29:00Z">
        <w:r w:rsidR="005B6FAC" w:rsidRPr="00384800" w:rsidDel="00BD19FB">
          <w:rPr>
            <w:lang w:val="en-CA"/>
          </w:rPr>
          <w:delText>ing</w:delText>
        </w:r>
      </w:del>
      <w:r w:rsidR="005B6FAC" w:rsidRPr="00384800">
        <w:rPr>
          <w:lang w:val="en-CA"/>
        </w:rPr>
        <w:t xml:space="preserve"> a local exponential decrease). 42</w:t>
      </w:r>
      <w:ins w:id="210" w:author="AndreaZ" w:date="2018-11-02T03:29:00Z">
        <w:r>
          <w:rPr>
            <w:lang w:val="en-CA"/>
          </w:rPr>
          <w:t>,</w:t>
        </w:r>
      </w:ins>
      <w:del w:id="211" w:author="AndreaZ" w:date="2018-11-02T03:29:00Z">
        <w:r w:rsidR="005B6FAC" w:rsidRPr="00384800" w:rsidDel="00BD19FB">
          <w:rPr>
            <w:lang w:val="en-CA"/>
          </w:rPr>
          <w:delText xml:space="preserve"> </w:delText>
        </w:r>
      </w:del>
      <w:r w:rsidR="005B6FAC" w:rsidRPr="00384800">
        <w:rPr>
          <w:lang w:val="en-CA"/>
        </w:rPr>
        <w:t>407 models were kept for subsequent analysis.</w:t>
      </w:r>
    </w:p>
    <w:p w:rsidR="001840D5" w:rsidRPr="00384800" w:rsidRDefault="005B6FAC">
      <w:pPr>
        <w:pStyle w:val="normal0"/>
        <w:rPr>
          <w:b/>
          <w:lang w:val="en-CA"/>
        </w:rPr>
      </w:pPr>
      <w:r w:rsidRPr="00384800">
        <w:rPr>
          <w:b/>
          <w:lang w:val="en-CA"/>
        </w:rPr>
        <w:t>3D Monte</w:t>
      </w:r>
      <w:ins w:id="212" w:author="AndreaZ" w:date="2018-11-02T03:29:00Z">
        <w:r w:rsidR="00BD19FB">
          <w:rPr>
            <w:b/>
            <w:lang w:val="en-CA"/>
          </w:rPr>
          <w:t xml:space="preserve"> </w:t>
        </w:r>
      </w:ins>
      <w:del w:id="213" w:author="AndreaZ" w:date="2018-11-02T03:29:00Z">
        <w:r w:rsidRPr="00384800" w:rsidDel="00BD19FB">
          <w:rPr>
            <w:b/>
            <w:lang w:val="en-CA"/>
          </w:rPr>
          <w:delText>-</w:delText>
        </w:r>
      </w:del>
      <w:r w:rsidRPr="00384800">
        <w:rPr>
          <w:b/>
          <w:lang w:val="en-CA"/>
        </w:rPr>
        <w:t>Carlo numerical simulations</w:t>
      </w:r>
    </w:p>
    <w:p w:rsidR="001840D5" w:rsidRPr="00384800" w:rsidRDefault="005B6FAC">
      <w:pPr>
        <w:pStyle w:val="normal0"/>
        <w:rPr>
          <w:lang w:val="en-CA"/>
        </w:rPr>
      </w:pPr>
      <w:r w:rsidRPr="00384800">
        <w:rPr>
          <w:b/>
          <w:lang w:val="en-CA"/>
        </w:rPr>
        <w:t>Theory and geometry</w:t>
      </w:r>
    </w:p>
    <w:p w:rsidR="001840D5" w:rsidRPr="00384800" w:rsidRDefault="005B6FAC">
      <w:pPr>
        <w:pStyle w:val="normal0"/>
        <w:rPr>
          <w:lang w:val="en-CA"/>
        </w:rPr>
      </w:pPr>
      <w:r w:rsidRPr="00384800">
        <w:rPr>
          <w:lang w:val="en-CA"/>
        </w:rPr>
        <w:lastRenderedPageBreak/>
        <w:t>3D numerical Monte</w:t>
      </w:r>
      <w:ins w:id="214" w:author="AndreaZ" w:date="2018-11-02T03:29:00Z">
        <w:r w:rsidR="00BD19FB">
          <w:rPr>
            <w:lang w:val="en-CA"/>
          </w:rPr>
          <w:t xml:space="preserve"> </w:t>
        </w:r>
      </w:ins>
      <w:del w:id="215" w:author="AndreaZ" w:date="2018-11-02T03:29:00Z">
        <w:r w:rsidRPr="00384800" w:rsidDel="00BD19FB">
          <w:rPr>
            <w:lang w:val="en-CA"/>
          </w:rPr>
          <w:delText>-</w:delText>
        </w:r>
      </w:del>
      <w:r w:rsidRPr="00384800">
        <w:rPr>
          <w:lang w:val="en-CA"/>
        </w:rPr>
        <w:t xml:space="preserve">Carlo simulation is a convenient approach </w:t>
      </w:r>
      <w:ins w:id="216" w:author="AndreaZ" w:date="2018-11-02T03:29:00Z">
        <w:r w:rsidR="00BD19FB">
          <w:rPr>
            <w:lang w:val="en-CA"/>
          </w:rPr>
          <w:t>f</w:t>
        </w:r>
      </w:ins>
      <w:del w:id="217" w:author="AndreaZ" w:date="2018-11-02T03:29:00Z">
        <w:r w:rsidRPr="00384800" w:rsidDel="00BD19FB">
          <w:rPr>
            <w:lang w:val="en-CA"/>
          </w:rPr>
          <w:delText>t</w:delText>
        </w:r>
      </w:del>
      <w:r w:rsidRPr="00384800">
        <w:rPr>
          <w:lang w:val="en-CA"/>
        </w:rPr>
        <w:t>o</w:t>
      </w:r>
      <w:ins w:id="218" w:author="AndreaZ" w:date="2018-11-02T03:29:00Z">
        <w:r w:rsidR="00BD19FB">
          <w:rPr>
            <w:lang w:val="en-CA"/>
          </w:rPr>
          <w:t>r</w:t>
        </w:r>
      </w:ins>
      <w:r w:rsidRPr="00384800">
        <w:rPr>
          <w:lang w:val="en-CA"/>
        </w:rPr>
        <w:t xml:space="preserve"> model</w:t>
      </w:r>
      <w:ins w:id="219" w:author="AndreaZ" w:date="2018-11-02T03:29:00Z">
        <w:r w:rsidR="00BD19FB">
          <w:rPr>
            <w:lang w:val="en-CA"/>
          </w:rPr>
          <w:t>ling</w:t>
        </w:r>
      </w:ins>
      <w:r w:rsidRPr="00384800">
        <w:rPr>
          <w:lang w:val="en-CA"/>
        </w:rPr>
        <w:t xml:space="preserve"> the light field under spatially heterogeneous sea surface</w:t>
      </w:r>
      <w:ins w:id="220" w:author="AndreaZ" w:date="2018-11-02T03:29:00Z">
        <w:r w:rsidR="00BD19FB">
          <w:rPr>
            <w:lang w:val="en-CA"/>
          </w:rPr>
          <w:t>s</w:t>
        </w:r>
      </w:ins>
      <w:r w:rsidRPr="00384800">
        <w:rPr>
          <w:lang w:val="en-CA"/>
        </w:rPr>
        <w:t xml:space="preserve"> (</w:t>
      </w:r>
      <w:commentRangeStart w:id="221"/>
      <w:proofErr w:type="spellStart"/>
      <w:r w:rsidRPr="00384800">
        <w:rPr>
          <w:lang w:val="en-CA"/>
        </w:rPr>
        <w:t>Mobley_ocean_optics_book</w:t>
      </w:r>
      <w:commentRangeEnd w:id="221"/>
      <w:proofErr w:type="spellEnd"/>
      <w:r w:rsidR="00BD19FB">
        <w:rPr>
          <w:rStyle w:val="CommentReference"/>
          <w:rFonts w:cs="Vrinda"/>
        </w:rPr>
        <w:commentReference w:id="221"/>
      </w:r>
      <w:r w:rsidRPr="00384800">
        <w:rPr>
          <w:lang w:val="en-CA"/>
        </w:rPr>
        <w:t xml:space="preserve">, </w:t>
      </w:r>
      <w:proofErr w:type="spellStart"/>
      <w:r w:rsidRPr="00384800">
        <w:rPr>
          <w:lang w:val="en-CA"/>
        </w:rPr>
        <w:t>Petrich</w:t>
      </w:r>
      <w:proofErr w:type="spellEnd"/>
      <w:ins w:id="222" w:author="AndreaZ" w:date="2018-11-02T03:29:00Z">
        <w:r w:rsidR="00BD19FB">
          <w:rPr>
            <w:lang w:val="en-CA"/>
          </w:rPr>
          <w:t xml:space="preserve"> </w:t>
        </w:r>
      </w:ins>
      <w:r w:rsidRPr="00384800">
        <w:rPr>
          <w:lang w:val="en-CA"/>
        </w:rPr>
        <w:t xml:space="preserve">2012, </w:t>
      </w:r>
      <w:proofErr w:type="spellStart"/>
      <w:r w:rsidRPr="00384800">
        <w:rPr>
          <w:lang w:val="en-CA"/>
        </w:rPr>
        <w:t>Katlein</w:t>
      </w:r>
      <w:proofErr w:type="spellEnd"/>
      <w:ins w:id="223" w:author="AndreaZ" w:date="2018-11-02T03:29:00Z">
        <w:r w:rsidR="00BD19FB">
          <w:rPr>
            <w:lang w:val="en-CA"/>
          </w:rPr>
          <w:t xml:space="preserve"> </w:t>
        </w:r>
      </w:ins>
      <w:r w:rsidRPr="00384800">
        <w:rPr>
          <w:lang w:val="en-CA"/>
        </w:rPr>
        <w:t xml:space="preserve">2014, </w:t>
      </w:r>
      <w:proofErr w:type="spellStart"/>
      <w:r w:rsidRPr="00384800">
        <w:rPr>
          <w:lang w:val="en-CA"/>
        </w:rPr>
        <w:t>Katlein</w:t>
      </w:r>
      <w:proofErr w:type="spellEnd"/>
      <w:ins w:id="224" w:author="AndreaZ" w:date="2018-11-02T03:29:00Z">
        <w:r w:rsidR="00BD19FB">
          <w:rPr>
            <w:lang w:val="en-CA"/>
          </w:rPr>
          <w:t xml:space="preserve"> </w:t>
        </w:r>
      </w:ins>
      <w:r w:rsidRPr="00384800">
        <w:rPr>
          <w:lang w:val="en-CA"/>
        </w:rPr>
        <w:t>2016).</w:t>
      </w:r>
      <w:r w:rsidR="00386D9A" w:rsidRPr="00384800">
        <w:rPr>
          <w:lang w:val="en-CA"/>
        </w:rPr>
        <w:t xml:space="preserve"> </w:t>
      </w:r>
      <w:r w:rsidRPr="00384800">
        <w:rPr>
          <w:lang w:val="en-CA"/>
        </w:rPr>
        <w:t>They are simple to understand</w:t>
      </w:r>
      <w:ins w:id="225" w:author="AndreaZ" w:date="2018-11-02T03:49:00Z">
        <w:r w:rsidR="00776317">
          <w:rPr>
            <w:lang w:val="en-CA"/>
          </w:rPr>
          <w:t xml:space="preserve"> and</w:t>
        </w:r>
      </w:ins>
      <w:del w:id="226" w:author="AndreaZ" w:date="2018-11-02T03:49:00Z">
        <w:r w:rsidRPr="00384800" w:rsidDel="00776317">
          <w:rPr>
            <w:lang w:val="en-CA"/>
          </w:rPr>
          <w:delText>,</w:delText>
        </w:r>
      </w:del>
      <w:r w:rsidRPr="00384800">
        <w:rPr>
          <w:lang w:val="en-CA"/>
        </w:rPr>
        <w:t xml:space="preserve"> versatile, and incident light, inherent optical properties (IOPs) and geometry can be easily changed. In this study, we used </w:t>
      </w:r>
      <w:proofErr w:type="spellStart"/>
      <w:r w:rsidRPr="00384800">
        <w:rPr>
          <w:lang w:val="en-CA"/>
        </w:rPr>
        <w:t>SimulO</w:t>
      </w:r>
      <w:proofErr w:type="spellEnd"/>
      <w:r w:rsidRPr="00384800">
        <w:rPr>
          <w:lang w:val="en-CA"/>
        </w:rPr>
        <w:t>, a 3D Monte</w:t>
      </w:r>
      <w:ins w:id="227" w:author="AndreaZ" w:date="2018-11-02T03:49:00Z">
        <w:r w:rsidR="00776317">
          <w:rPr>
            <w:lang w:val="en-CA"/>
          </w:rPr>
          <w:t xml:space="preserve"> </w:t>
        </w:r>
      </w:ins>
      <w:del w:id="228" w:author="AndreaZ" w:date="2018-11-02T03:49:00Z">
        <w:r w:rsidRPr="00384800" w:rsidDel="00776317">
          <w:rPr>
            <w:lang w:val="en-CA"/>
          </w:rPr>
          <w:delText>-</w:delText>
        </w:r>
      </w:del>
      <w:r w:rsidRPr="00384800">
        <w:rPr>
          <w:lang w:val="en-CA"/>
        </w:rPr>
        <w:t xml:space="preserve">Carlo software </w:t>
      </w:r>
      <w:ins w:id="229" w:author="AndreaZ" w:date="2018-11-02T03:49:00Z">
        <w:r w:rsidR="00776317">
          <w:rPr>
            <w:lang w:val="en-CA"/>
          </w:rPr>
          <w:t xml:space="preserve">program </w:t>
        </w:r>
      </w:ins>
      <w:r w:rsidRPr="00384800">
        <w:rPr>
          <w:lang w:val="en-CA"/>
        </w:rPr>
        <w:t xml:space="preserve">that simulates the propagation of light in </w:t>
      </w:r>
      <w:del w:id="230" w:author="AndreaZ" w:date="2018-11-02T03:49:00Z">
        <w:r w:rsidRPr="00384800" w:rsidDel="00776317">
          <w:rPr>
            <w:lang w:val="en-CA"/>
          </w:rPr>
          <w:delText xml:space="preserve">e.g. </w:delText>
        </w:r>
      </w:del>
      <w:r w:rsidRPr="00384800">
        <w:rPr>
          <w:lang w:val="en-CA"/>
        </w:rPr>
        <w:t>optical instruments or in ocean</w:t>
      </w:r>
      <w:del w:id="231" w:author="AndreaZ" w:date="2018-11-02T03:49:00Z">
        <w:r w:rsidRPr="00384800" w:rsidDel="00776317">
          <w:rPr>
            <w:lang w:val="en-CA"/>
          </w:rPr>
          <w:delText>ic</w:delText>
        </w:r>
      </w:del>
      <w:r w:rsidRPr="00384800">
        <w:rPr>
          <w:lang w:val="en-CA"/>
        </w:rPr>
        <w:t xml:space="preserve"> waters (</w:t>
      </w:r>
      <w:proofErr w:type="spellStart"/>
      <w:r w:rsidRPr="00384800">
        <w:rPr>
          <w:lang w:val="en-CA"/>
        </w:rPr>
        <w:t>Leymarie</w:t>
      </w:r>
      <w:proofErr w:type="spellEnd"/>
      <w:ins w:id="232" w:author="AndreaZ" w:date="2018-11-02T03:49:00Z">
        <w:r w:rsidR="00776317">
          <w:rPr>
            <w:lang w:val="en-CA"/>
          </w:rPr>
          <w:t xml:space="preserve"> </w:t>
        </w:r>
      </w:ins>
      <w:r w:rsidRPr="00384800">
        <w:rPr>
          <w:lang w:val="en-CA"/>
        </w:rPr>
        <w:t>2010). Our objective was to simulate the propagation of sunlight underneath heterogeneous ice-covered ocean</w:t>
      </w:r>
      <w:ins w:id="233" w:author="AndreaZ" w:date="2018-11-02T03:49:00Z">
        <w:r w:rsidR="00776317">
          <w:rPr>
            <w:lang w:val="en-CA"/>
          </w:rPr>
          <w:t xml:space="preserve"> waters</w:t>
        </w:r>
      </w:ins>
      <w:r w:rsidRPr="00384800">
        <w:rPr>
          <w:lang w:val="en-CA"/>
        </w:rPr>
        <w:t>. Simulations were performed in an idealized ocean described by a cylinder of 120 m radius and 150 m depth (Fig. 1). The water IOPs were selected to reflect pre-bloom conditions in the green/blue spectral region (a = b = 0.05 m</w:t>
      </w:r>
      <w:r w:rsidRPr="00384800">
        <w:rPr>
          <w:vertAlign w:val="superscript"/>
          <w:lang w:val="en-CA"/>
        </w:rPr>
        <w:t>-1</w:t>
      </w:r>
      <w:r w:rsidRPr="00384800">
        <w:rPr>
          <w:lang w:val="en-CA"/>
        </w:rPr>
        <w:t>)</w:t>
      </w:r>
      <w:del w:id="234" w:author="AndreaZ" w:date="2018-11-02T03:50:00Z">
        <w:r w:rsidRPr="00384800" w:rsidDel="00776317">
          <w:rPr>
            <w:lang w:val="en-CA"/>
          </w:rPr>
          <w:delText xml:space="preserve"> </w:delText>
        </w:r>
      </w:del>
      <w:r w:rsidRPr="00384800">
        <w:rPr>
          <w:lang w:val="en-CA"/>
        </w:rPr>
        <w:t xml:space="preserve">. These typical averaged values were measured during the </w:t>
      </w:r>
      <w:proofErr w:type="spellStart"/>
      <w:r w:rsidRPr="00384800">
        <w:rPr>
          <w:lang w:val="en-CA"/>
        </w:rPr>
        <w:t>GreenEdge</w:t>
      </w:r>
      <w:proofErr w:type="spellEnd"/>
      <w:r w:rsidRPr="00384800">
        <w:rPr>
          <w:lang w:val="en-CA"/>
        </w:rPr>
        <w:t xml:space="preserve"> 2016 campaign using an in situ spectrophotometer (</w:t>
      </w:r>
      <w:commentRangeStart w:id="235"/>
      <w:del w:id="236" w:author="AndreaZ" w:date="2018-11-02T05:33:00Z">
        <w:r w:rsidRPr="00AB5BA0" w:rsidDel="00AB5BA0">
          <w:rPr>
            <w:lang w:val="en-CA"/>
          </w:rPr>
          <w:delText>ACS</w:delText>
        </w:r>
      </w:del>
      <w:ins w:id="237" w:author="AndreaZ" w:date="2018-11-02T05:33:00Z">
        <w:r w:rsidR="00AB5BA0">
          <w:rPr>
            <w:lang w:val="en-CA"/>
          </w:rPr>
          <w:t>ac-s</w:t>
        </w:r>
      </w:ins>
      <w:ins w:id="238" w:author="AndreaZ" w:date="2018-11-02T05:34:00Z">
        <w:r w:rsidR="00AB5BA0">
          <w:rPr>
            <w:lang w:val="en-CA"/>
          </w:rPr>
          <w:t xml:space="preserve"> </w:t>
        </w:r>
      </w:ins>
      <w:commentRangeEnd w:id="235"/>
      <w:ins w:id="239" w:author="AndreaZ" w:date="2018-11-02T05:35:00Z">
        <w:r w:rsidR="00AB5BA0">
          <w:rPr>
            <w:rStyle w:val="CommentReference"/>
            <w:rFonts w:cs="Vrinda"/>
          </w:rPr>
          <w:commentReference w:id="235"/>
        </w:r>
      </w:ins>
      <w:ins w:id="240" w:author="AndreaZ" w:date="2018-11-02T05:34:00Z">
        <w:r w:rsidR="00AB5BA0">
          <w:rPr>
            <w:lang w:val="en-CA"/>
          </w:rPr>
          <w:t>from</w:t>
        </w:r>
      </w:ins>
      <w:del w:id="241" w:author="AndreaZ" w:date="2018-11-02T05:34:00Z">
        <w:r w:rsidRPr="00AB5BA0" w:rsidDel="00AB5BA0">
          <w:rPr>
            <w:lang w:val="en-CA"/>
          </w:rPr>
          <w:delText>,</w:delText>
        </w:r>
      </w:del>
      <w:r w:rsidRPr="00AB5BA0">
        <w:rPr>
          <w:lang w:val="en-CA"/>
        </w:rPr>
        <w:t xml:space="preserve"> </w:t>
      </w:r>
      <w:r w:rsidRPr="00AB5BA0">
        <w:rPr>
          <w:iCs/>
          <w:lang w:val="en-CA"/>
          <w:rPrChange w:id="242" w:author="AndreaZ" w:date="2018-11-02T05:34:00Z">
            <w:rPr>
              <w:i/>
              <w:lang w:val="en-CA"/>
            </w:rPr>
          </w:rPrChange>
        </w:rPr>
        <w:t>Sea-Bird Scientific</w:t>
      </w:r>
      <w:r w:rsidRPr="00384800">
        <w:rPr>
          <w:lang w:val="en-CA"/>
        </w:rPr>
        <w:t xml:space="preserve">) and represent the contribution of both pure water and </w:t>
      </w:r>
      <w:ins w:id="243" w:author="AndreaZ" w:date="2018-11-02T03:50:00Z">
        <w:r w:rsidR="00776317">
          <w:rPr>
            <w:lang w:val="en-CA"/>
          </w:rPr>
          <w:t xml:space="preserve">the </w:t>
        </w:r>
      </w:ins>
      <w:r w:rsidRPr="00384800">
        <w:rPr>
          <w:lang w:val="en-CA"/>
        </w:rPr>
        <w:t>water’s constituents. The scattering phase function was described by a Fournier-</w:t>
      </w:r>
      <w:proofErr w:type="spellStart"/>
      <w:r w:rsidRPr="00384800">
        <w:rPr>
          <w:lang w:val="en-CA"/>
        </w:rPr>
        <w:t>Forand</w:t>
      </w:r>
      <w:proofErr w:type="spellEnd"/>
      <w:r w:rsidRPr="00384800">
        <w:rPr>
          <w:lang w:val="en-CA"/>
        </w:rPr>
        <w:t xml:space="preserve"> analytic form with a 3% backscatter fraction (Fournier</w:t>
      </w:r>
      <w:ins w:id="244" w:author="AndreaZ" w:date="2018-11-02T03:50:00Z">
        <w:r w:rsidR="00776317">
          <w:rPr>
            <w:lang w:val="en-CA"/>
          </w:rPr>
          <w:t xml:space="preserve"> </w:t>
        </w:r>
      </w:ins>
      <w:r w:rsidRPr="00384800">
        <w:rPr>
          <w:lang w:val="en-CA"/>
        </w:rPr>
        <w:t>1994, Mobley</w:t>
      </w:r>
      <w:ins w:id="245" w:author="AndreaZ" w:date="2018-11-02T03:50:00Z">
        <w:r w:rsidR="00776317">
          <w:rPr>
            <w:lang w:val="en-CA"/>
          </w:rPr>
          <w:t xml:space="preserve"> </w:t>
        </w:r>
      </w:ins>
      <w:r w:rsidRPr="00384800">
        <w:rPr>
          <w:lang w:val="en-CA"/>
        </w:rPr>
        <w:t xml:space="preserve">2002). The inclusion of a 3D sea ice layer at the upper boundary of the ocean would require extensive computing power because of the high scattering properties of sea ice. Instead, sea ice was incorporated at the upper boundary of the ocean using a 2D light-emitting surface </w:t>
      </w:r>
      <w:ins w:id="246" w:author="AndreaZ" w:date="2018-11-02T03:51:00Z">
        <w:r w:rsidR="00776317">
          <w:rPr>
            <w:lang w:val="en-CA"/>
          </w:rPr>
          <w:t xml:space="preserve">with a </w:t>
        </w:r>
        <w:r w:rsidR="00776317" w:rsidRPr="00384800">
          <w:rPr>
            <w:lang w:val="en-CA"/>
          </w:rPr>
          <w:t xml:space="preserve">radius </w:t>
        </w:r>
      </w:ins>
      <w:r w:rsidRPr="00384800">
        <w:rPr>
          <w:lang w:val="en-CA"/>
        </w:rPr>
        <w:t>of 100 m</w:t>
      </w:r>
      <w:del w:id="247" w:author="AndreaZ" w:date="2018-11-02T03:51:00Z">
        <w:r w:rsidRPr="00384800" w:rsidDel="00776317">
          <w:rPr>
            <w:lang w:val="en-CA"/>
          </w:rPr>
          <w:delText xml:space="preserve"> radius</w:delText>
        </w:r>
      </w:del>
      <w:r w:rsidRPr="00384800">
        <w:rPr>
          <w:lang w:val="en-CA"/>
        </w:rPr>
        <w:t>. The angular and amplitude distribution of the light field emitted by the surface was chosen to mimic observed field data (Girard</w:t>
      </w:r>
      <w:ins w:id="248" w:author="AndreaZ" w:date="2018-11-02T03:51:00Z">
        <w:r w:rsidR="006464DA">
          <w:rPr>
            <w:lang w:val="en-CA"/>
          </w:rPr>
          <w:t xml:space="preserve"> </w:t>
        </w:r>
      </w:ins>
      <w:r w:rsidRPr="00384800">
        <w:rPr>
          <w:lang w:val="en-CA"/>
        </w:rPr>
        <w:t xml:space="preserve">2018). </w:t>
      </w:r>
      <w:proofErr w:type="spellStart"/>
      <w:r w:rsidRPr="00384800">
        <w:rPr>
          <w:lang w:val="en-CA"/>
        </w:rPr>
        <w:t>SimulO</w:t>
      </w:r>
      <w:proofErr w:type="spellEnd"/>
      <w:r w:rsidRPr="00384800">
        <w:rPr>
          <w:lang w:val="en-CA"/>
        </w:rPr>
        <w:t xml:space="preserve"> does not allow t</w:t>
      </w:r>
      <w:ins w:id="249" w:author="AndreaZ" w:date="2018-11-02T03:51:00Z">
        <w:r w:rsidR="006464DA">
          <w:rPr>
            <w:lang w:val="en-CA"/>
          </w:rPr>
          <w:t>he</w:t>
        </w:r>
      </w:ins>
      <w:del w:id="250" w:author="AndreaZ" w:date="2018-11-02T03:51:00Z">
        <w:r w:rsidRPr="00384800" w:rsidDel="006464DA">
          <w:rPr>
            <w:lang w:val="en-CA"/>
          </w:rPr>
          <w:delText>o</w:delText>
        </w:r>
      </w:del>
      <w:r w:rsidRPr="00384800">
        <w:rPr>
          <w:lang w:val="en-CA"/>
        </w:rPr>
        <w:t xml:space="preserve"> use</w:t>
      </w:r>
      <w:ins w:id="251" w:author="AndreaZ" w:date="2018-11-02T03:51:00Z">
        <w:r w:rsidR="006464DA">
          <w:rPr>
            <w:lang w:val="en-CA"/>
          </w:rPr>
          <w:t xml:space="preserve"> of</w:t>
        </w:r>
      </w:ins>
      <w:r w:rsidRPr="00384800">
        <w:rPr>
          <w:lang w:val="en-CA"/>
        </w:rPr>
        <w:t xml:space="preserve"> arbitrary angular distribution for photon</w:t>
      </w:r>
      <w:ins w:id="252" w:author="AndreaZ" w:date="2018-11-02T03:51:00Z">
        <w:r w:rsidR="006464DA">
          <w:rPr>
            <w:lang w:val="en-CA"/>
          </w:rPr>
          <w:t>-</w:t>
        </w:r>
      </w:ins>
      <w:del w:id="253" w:author="AndreaZ" w:date="2018-11-02T03:51:00Z">
        <w:r w:rsidRPr="00384800" w:rsidDel="006464DA">
          <w:rPr>
            <w:lang w:val="en-CA"/>
          </w:rPr>
          <w:delText xml:space="preserve">s </w:delText>
        </w:r>
      </w:del>
      <w:r w:rsidRPr="00384800">
        <w:rPr>
          <w:lang w:val="en-CA"/>
        </w:rPr>
        <w:t>emitting surface</w:t>
      </w:r>
      <w:ins w:id="254" w:author="AndreaZ" w:date="2018-11-02T03:52:00Z">
        <w:r w:rsidR="006464DA">
          <w:rPr>
            <w:lang w:val="en-CA"/>
          </w:rPr>
          <w:t>s</w:t>
        </w:r>
      </w:ins>
      <w:r w:rsidRPr="00384800">
        <w:rPr>
          <w:lang w:val="en-CA"/>
        </w:rPr>
        <w:t xml:space="preserve">. To overcome this problem, two </w:t>
      </w:r>
      <w:proofErr w:type="spellStart"/>
      <w:r w:rsidRPr="00384800">
        <w:rPr>
          <w:lang w:val="en-CA"/>
        </w:rPr>
        <w:t>Lambertian</w:t>
      </w:r>
      <w:proofErr w:type="spellEnd"/>
      <w:r w:rsidRPr="00384800">
        <w:rPr>
          <w:lang w:val="en-CA"/>
        </w:rPr>
        <w:t xml:space="preserve"> sources of 90 and 60 degrees were summed up in order to reproduce </w:t>
      </w:r>
      <w:ins w:id="255" w:author="AndreaZ" w:date="2018-11-02T03:52:00Z">
        <w:r w:rsidR="006464DA">
          <w:rPr>
            <w:lang w:val="en-CA"/>
          </w:rPr>
          <w:t xml:space="preserve">an </w:t>
        </w:r>
      </w:ins>
      <w:r w:rsidRPr="00384800">
        <w:rPr>
          <w:lang w:val="en-CA"/>
        </w:rPr>
        <w:t xml:space="preserve">observed under-ice light field (Fig. 2). The first source </w:t>
      </w:r>
      <w:ins w:id="256" w:author="AndreaZ" w:date="2018-11-02T03:52:00Z">
        <w:r w:rsidR="006464DA">
          <w:rPr>
            <w:lang w:val="en-CA"/>
          </w:rPr>
          <w:t>wa</w:t>
        </w:r>
      </w:ins>
      <w:del w:id="257" w:author="AndreaZ" w:date="2018-11-02T03:52:00Z">
        <w:r w:rsidRPr="00384800" w:rsidDel="006464DA">
          <w:rPr>
            <w:lang w:val="en-CA"/>
          </w:rPr>
          <w:delText>i</w:delText>
        </w:r>
      </w:del>
      <w:r w:rsidRPr="00384800">
        <w:rPr>
          <w:lang w:val="en-CA"/>
        </w:rPr>
        <w:t xml:space="preserve">s a regular </w:t>
      </w:r>
      <w:proofErr w:type="spellStart"/>
      <w:r w:rsidRPr="00384800">
        <w:rPr>
          <w:lang w:val="en-CA"/>
        </w:rPr>
        <w:t>Lambertian</w:t>
      </w:r>
      <w:proofErr w:type="spellEnd"/>
      <w:r w:rsidRPr="00384800">
        <w:rPr>
          <w:lang w:val="en-CA"/>
        </w:rPr>
        <w:t xml:space="preserve"> emitting surface while the second </w:t>
      </w:r>
      <w:ins w:id="258" w:author="AndreaZ" w:date="2018-11-02T03:52:00Z">
        <w:r w:rsidR="006464DA">
          <w:rPr>
            <w:lang w:val="en-CA"/>
          </w:rPr>
          <w:t>wa</w:t>
        </w:r>
      </w:ins>
      <w:del w:id="259" w:author="AndreaZ" w:date="2018-11-02T03:52:00Z">
        <w:r w:rsidRPr="00384800" w:rsidDel="006464DA">
          <w:rPr>
            <w:lang w:val="en-CA"/>
          </w:rPr>
          <w:delText>i</w:delText>
        </w:r>
      </w:del>
      <w:r w:rsidRPr="00384800">
        <w:rPr>
          <w:lang w:val="en-CA"/>
        </w:rPr>
        <w:t xml:space="preserve">s a </w:t>
      </w:r>
      <w:proofErr w:type="spellStart"/>
      <w:r w:rsidRPr="00384800">
        <w:rPr>
          <w:lang w:val="en-CA"/>
        </w:rPr>
        <w:t>Lambertian</w:t>
      </w:r>
      <w:proofErr w:type="spellEnd"/>
      <w:r w:rsidRPr="00384800">
        <w:rPr>
          <w:lang w:val="en-CA"/>
        </w:rPr>
        <w:t xml:space="preserve"> emitting surface but restricted to an emission within 60 degrees of </w:t>
      </w:r>
      <w:ins w:id="260" w:author="AndreaZ" w:date="2018-11-02T03:52:00Z">
        <w:r w:rsidR="006464DA">
          <w:rPr>
            <w:lang w:val="en-CA"/>
          </w:rPr>
          <w:t xml:space="preserve">the </w:t>
        </w:r>
      </w:ins>
      <w:r w:rsidRPr="00384800">
        <w:rPr>
          <w:lang w:val="en-CA"/>
        </w:rPr>
        <w:t>zenith angle. A 5</w:t>
      </w:r>
      <w:ins w:id="261" w:author="AndreaZ" w:date="2018-11-02T03:52:00Z">
        <w:r w:rsidR="006464DA">
          <w:rPr>
            <w:lang w:val="en-CA"/>
          </w:rPr>
          <w:t>-</w:t>
        </w:r>
      </w:ins>
      <w:del w:id="262" w:author="AndreaZ" w:date="2018-11-02T03:52:00Z">
        <w:r w:rsidRPr="00384800" w:rsidDel="006464DA">
          <w:rPr>
            <w:lang w:val="en-CA"/>
          </w:rPr>
          <w:delText xml:space="preserve"> </w:delText>
        </w:r>
      </w:del>
      <w:r w:rsidRPr="00384800">
        <w:rPr>
          <w:lang w:val="en-CA"/>
        </w:rPr>
        <w:t>m</w:t>
      </w:r>
      <w:ins w:id="263" w:author="AndreaZ" w:date="2018-11-02T03:52:00Z">
        <w:r w:rsidR="006464DA">
          <w:rPr>
            <w:lang w:val="en-CA"/>
          </w:rPr>
          <w:t>-</w:t>
        </w:r>
      </w:ins>
      <w:del w:id="264" w:author="AndreaZ" w:date="2018-11-02T03:52:00Z">
        <w:r w:rsidRPr="00384800" w:rsidDel="006464DA">
          <w:rPr>
            <w:lang w:val="en-CA"/>
          </w:rPr>
          <w:delText xml:space="preserve"> </w:delText>
        </w:r>
      </w:del>
      <w:r w:rsidRPr="00384800">
        <w:rPr>
          <w:lang w:val="en-CA"/>
        </w:rPr>
        <w:t xml:space="preserve">radius melt pond was </w:t>
      </w:r>
      <w:r w:rsidRPr="00384800">
        <w:rPr>
          <w:lang w:val="en-CA"/>
        </w:rPr>
        <w:lastRenderedPageBreak/>
        <w:t>set</w:t>
      </w:r>
      <w:ins w:id="265" w:author="AndreaZ" w:date="2018-11-02T03:52:00Z">
        <w:r w:rsidR="006464DA">
          <w:rPr>
            <w:lang w:val="en-CA"/>
          </w:rPr>
          <w:t xml:space="preserve"> </w:t>
        </w:r>
      </w:ins>
      <w:del w:id="266" w:author="AndreaZ" w:date="2018-11-02T03:52:00Z">
        <w:r w:rsidRPr="00384800" w:rsidDel="006464DA">
          <w:rPr>
            <w:lang w:val="en-CA"/>
          </w:rPr>
          <w:delText>-</w:delText>
        </w:r>
      </w:del>
      <w:r w:rsidRPr="00384800">
        <w:rPr>
          <w:lang w:val="en-CA"/>
        </w:rPr>
        <w:t>up at the cent</w:t>
      </w:r>
      <w:ins w:id="267" w:author="AndreaZ" w:date="2018-11-02T03:52:00Z">
        <w:r w:rsidR="006464DA">
          <w:rPr>
            <w:lang w:val="en-CA"/>
          </w:rPr>
          <w:t>r</w:t>
        </w:r>
      </w:ins>
      <w:r w:rsidRPr="00384800">
        <w:rPr>
          <w:lang w:val="en-CA"/>
        </w:rPr>
        <w:t>e</w:t>
      </w:r>
      <w:del w:id="268" w:author="AndreaZ" w:date="2018-11-02T03:52:00Z">
        <w:r w:rsidRPr="00384800" w:rsidDel="006464DA">
          <w:rPr>
            <w:lang w:val="en-CA"/>
          </w:rPr>
          <w:delText>r</w:delText>
        </w:r>
      </w:del>
      <w:r w:rsidRPr="00384800">
        <w:rPr>
          <w:lang w:val="en-CA"/>
        </w:rPr>
        <w:t xml:space="preserve"> of the emitting surface (Fig. 1). The melt pond ha</w:t>
      </w:r>
      <w:ins w:id="269" w:author="AndreaZ" w:date="2018-11-02T03:52:00Z">
        <w:r w:rsidR="006464DA">
          <w:rPr>
            <w:lang w:val="en-CA"/>
          </w:rPr>
          <w:t>d</w:t>
        </w:r>
      </w:ins>
      <w:del w:id="270" w:author="AndreaZ" w:date="2018-11-02T03:52:00Z">
        <w:r w:rsidRPr="00384800" w:rsidDel="006464DA">
          <w:rPr>
            <w:lang w:val="en-CA"/>
          </w:rPr>
          <w:delText>s</w:delText>
        </w:r>
      </w:del>
      <w:r w:rsidRPr="00384800">
        <w:rPr>
          <w:lang w:val="en-CA"/>
        </w:rPr>
        <w:t xml:space="preserve"> the same emitting angular distribution as </w:t>
      </w:r>
      <w:ins w:id="271" w:author="AndreaZ" w:date="2018-11-02T03:52:00Z">
        <w:r w:rsidR="006464DA">
          <w:rPr>
            <w:lang w:val="en-CA"/>
          </w:rPr>
          <w:t xml:space="preserve">the </w:t>
        </w:r>
      </w:ins>
      <w:r w:rsidRPr="00384800">
        <w:rPr>
          <w:lang w:val="en-CA"/>
        </w:rPr>
        <w:t xml:space="preserve">surrounding ice. Its intensity </w:t>
      </w:r>
      <w:ins w:id="272" w:author="AndreaZ" w:date="2018-11-02T03:53:00Z">
        <w:r w:rsidR="006464DA">
          <w:rPr>
            <w:lang w:val="en-CA"/>
          </w:rPr>
          <w:t>wa</w:t>
        </w:r>
      </w:ins>
      <w:del w:id="273" w:author="AndreaZ" w:date="2018-11-02T03:53:00Z">
        <w:r w:rsidRPr="00384800" w:rsidDel="006464DA">
          <w:rPr>
            <w:lang w:val="en-CA"/>
          </w:rPr>
          <w:delText>i</w:delText>
        </w:r>
      </w:del>
      <w:r w:rsidRPr="00384800">
        <w:rPr>
          <w:lang w:val="en-CA"/>
        </w:rPr>
        <w:t xml:space="preserve">s four times higher </w:t>
      </w:r>
      <w:del w:id="274" w:author="AndreaZ" w:date="2018-11-02T03:53:00Z">
        <w:r w:rsidRPr="00384800" w:rsidDel="006464DA">
          <w:rPr>
            <w:lang w:val="en-CA"/>
          </w:rPr>
          <w:delText>compared to</w:delText>
        </w:r>
      </w:del>
      <w:ins w:id="275" w:author="AndreaZ" w:date="2018-11-02T03:53:00Z">
        <w:r w:rsidR="006464DA">
          <w:rPr>
            <w:lang w:val="en-CA"/>
          </w:rPr>
          <w:t>than</w:t>
        </w:r>
      </w:ins>
      <w:r w:rsidRPr="00384800">
        <w:rPr>
          <w:lang w:val="en-CA"/>
        </w:rPr>
        <w:t xml:space="preserve"> the surrounding ice</w:t>
      </w:r>
      <w:ins w:id="276" w:author="AndreaZ" w:date="2018-11-02T03:53:00Z">
        <w:r w:rsidR="006464DA">
          <w:rPr>
            <w:lang w:val="en-CA"/>
          </w:rPr>
          <w:t>,</w:t>
        </w:r>
      </w:ins>
      <w:r w:rsidRPr="00384800">
        <w:rPr>
          <w:lang w:val="en-CA"/>
        </w:rPr>
        <w:t xml:space="preserve"> which corresponds to typical conditions found in the Arctic during summer (</w:t>
      </w:r>
      <w:proofErr w:type="spellStart"/>
      <w:r w:rsidRPr="00384800">
        <w:rPr>
          <w:lang w:val="en-CA"/>
        </w:rPr>
        <w:t>Perovich</w:t>
      </w:r>
      <w:proofErr w:type="spellEnd"/>
      <w:ins w:id="277" w:author="AndreaZ" w:date="2018-11-02T03:53:00Z">
        <w:r w:rsidR="006464DA">
          <w:rPr>
            <w:lang w:val="en-CA"/>
          </w:rPr>
          <w:t xml:space="preserve"> </w:t>
        </w:r>
      </w:ins>
      <w:r w:rsidRPr="00384800">
        <w:rPr>
          <w:lang w:val="en-CA"/>
        </w:rPr>
        <w:t xml:space="preserve">2016). </w:t>
      </w:r>
    </w:p>
    <w:p w:rsidR="001840D5" w:rsidRPr="00384800" w:rsidRDefault="005B6FAC">
      <w:pPr>
        <w:pStyle w:val="normal0"/>
        <w:rPr>
          <w:lang w:val="en-CA"/>
        </w:rPr>
      </w:pPr>
      <w:r w:rsidRPr="00384800">
        <w:rPr>
          <w:lang w:val="en-CA"/>
        </w:rPr>
        <w:t xml:space="preserve">Given our interest in surface light profiles, 2D horizontal software detectors were placed vertically every 0.5 m, up to </w:t>
      </w:r>
      <w:ins w:id="278" w:author="AndreaZ" w:date="2018-11-02T03:53:00Z">
        <w:r w:rsidR="006464DA">
          <w:rPr>
            <w:lang w:val="en-CA"/>
          </w:rPr>
          <w:t xml:space="preserve">a </w:t>
        </w:r>
        <w:r w:rsidR="006464DA" w:rsidRPr="00384800">
          <w:rPr>
            <w:lang w:val="en-CA"/>
          </w:rPr>
          <w:t>depth</w:t>
        </w:r>
        <w:r w:rsidR="006464DA">
          <w:rPr>
            <w:lang w:val="en-CA"/>
          </w:rPr>
          <w:t xml:space="preserve"> of</w:t>
        </w:r>
        <w:r w:rsidR="006464DA" w:rsidRPr="00384800">
          <w:rPr>
            <w:lang w:val="en-CA"/>
          </w:rPr>
          <w:t xml:space="preserve"> </w:t>
        </w:r>
      </w:ins>
      <w:r w:rsidRPr="00384800">
        <w:rPr>
          <w:lang w:val="en-CA"/>
        </w:rPr>
        <w:t>25 m</w:t>
      </w:r>
      <w:del w:id="279" w:author="AndreaZ" w:date="2018-11-02T03:53:00Z">
        <w:r w:rsidRPr="00384800" w:rsidDel="006464DA">
          <w:rPr>
            <w:lang w:val="en-CA"/>
          </w:rPr>
          <w:delText xml:space="preserve"> depth</w:delText>
        </w:r>
      </w:del>
      <w:r w:rsidRPr="00384800">
        <w:rPr>
          <w:lang w:val="en-CA"/>
        </w:rPr>
        <w:t>. Detectors include 1-m</w:t>
      </w:r>
      <w:r w:rsidRPr="00384800">
        <w:rPr>
          <w:vertAlign w:val="superscript"/>
          <w:lang w:val="en-CA"/>
        </w:rPr>
        <w:t>2</w:t>
      </w:r>
      <w:r w:rsidRPr="00384800">
        <w:rPr>
          <w:lang w:val="en-CA"/>
        </w:rPr>
        <w:t xml:space="preserve"> pixels measuring downward irradiance and upward radiance (5</w:t>
      </w:r>
      <w:ins w:id="280" w:author="AndreaZ" w:date="2018-11-02T03:53:00Z">
        <w:r w:rsidR="006464DA">
          <w:rPr>
            <w:lang w:val="en-CA"/>
          </w:rPr>
          <w:t>-</w:t>
        </w:r>
      </w:ins>
      <w:del w:id="281" w:author="AndreaZ" w:date="2018-11-02T03:53:00Z">
        <w:r w:rsidRPr="00384800" w:rsidDel="006464DA">
          <w:rPr>
            <w:lang w:val="en-CA"/>
          </w:rPr>
          <w:delText xml:space="preserve"> </w:delText>
        </w:r>
      </w:del>
      <w:r w:rsidRPr="00384800">
        <w:rPr>
          <w:lang w:val="en-CA"/>
        </w:rPr>
        <w:t>degree</w:t>
      </w:r>
      <w:del w:id="282" w:author="AndreaZ" w:date="2018-11-02T03:53:00Z">
        <w:r w:rsidRPr="00384800" w:rsidDel="006464DA">
          <w:rPr>
            <w:lang w:val="en-CA"/>
          </w:rPr>
          <w:delText>s</w:delText>
        </w:r>
      </w:del>
      <w:r w:rsidRPr="00384800">
        <w:rPr>
          <w:lang w:val="en-CA"/>
        </w:rPr>
        <w:t xml:space="preserve"> half angle). In order to avoid the effect of the boundary (i.e. absorption by the side of the cylinder used to simulate the water column), data outside a radius of 50 m</w:t>
      </w:r>
      <w:del w:id="283" w:author="AndreaZ" w:date="2018-11-02T03:53:00Z">
        <w:r w:rsidRPr="00384800" w:rsidDel="006464DA">
          <w:rPr>
            <w:lang w:val="en-CA"/>
          </w:rPr>
          <w:delText>eters</w:delText>
        </w:r>
      </w:del>
      <w:r w:rsidRPr="00384800">
        <w:rPr>
          <w:lang w:val="en-CA"/>
        </w:rPr>
        <w:t xml:space="preserve"> were not used (see the green box in Fig. 1). A total number of 7.14</w:t>
      </w:r>
      <w:ins w:id="284" w:author="AndreaZ" w:date="2018-11-02T03:54:00Z">
        <w:r w:rsidR="006464DA">
          <w:rPr>
            <w:lang w:val="en-CA"/>
          </w:rPr>
          <w:t xml:space="preserve"> </w:t>
        </w:r>
      </w:ins>
      <w:r w:rsidRPr="00384800">
        <w:rPr>
          <w:lang w:val="en-CA"/>
        </w:rPr>
        <w:t>×</w:t>
      </w:r>
      <w:ins w:id="285" w:author="AndreaZ" w:date="2018-11-02T03:54:00Z">
        <w:r w:rsidR="006464DA">
          <w:rPr>
            <w:lang w:val="en-CA"/>
          </w:rPr>
          <w:t xml:space="preserve"> </w:t>
        </w:r>
      </w:ins>
      <w:r w:rsidRPr="00384800">
        <w:rPr>
          <w:lang w:val="en-CA"/>
        </w:rPr>
        <w:t>10</w:t>
      </w:r>
      <w:r w:rsidRPr="00384800">
        <w:rPr>
          <w:vertAlign w:val="superscript"/>
          <w:lang w:val="en-CA"/>
        </w:rPr>
        <w:t>10</w:t>
      </w:r>
      <w:r w:rsidRPr="00384800">
        <w:rPr>
          <w:lang w:val="en-CA"/>
        </w:rPr>
        <w:t xml:space="preserve"> photons were simulated to obtain a sufficient number of upwelling photons. The simulation took approximately 6</w:t>
      </w:r>
      <w:ins w:id="286" w:author="AndreaZ" w:date="2018-11-02T03:54:00Z">
        <w:r w:rsidR="006464DA">
          <w:rPr>
            <w:lang w:val="en-CA"/>
          </w:rPr>
          <w:t>,</w:t>
        </w:r>
      </w:ins>
      <w:r w:rsidRPr="00384800">
        <w:rPr>
          <w:lang w:val="en-CA"/>
        </w:rPr>
        <w:t>000 hours distributed over 2</w:t>
      </w:r>
      <w:ins w:id="287" w:author="AndreaZ" w:date="2018-11-02T03:54:00Z">
        <w:r w:rsidR="006464DA">
          <w:rPr>
            <w:lang w:val="en-CA"/>
          </w:rPr>
          <w:t>,</w:t>
        </w:r>
      </w:ins>
      <w:r w:rsidRPr="00384800">
        <w:rPr>
          <w:lang w:val="en-CA"/>
        </w:rPr>
        <w:t xml:space="preserve">000 CPU cores. Since the geometry </w:t>
      </w:r>
      <w:ins w:id="288" w:author="AndreaZ" w:date="2018-11-02T03:54:00Z">
        <w:r w:rsidR="006464DA">
          <w:rPr>
            <w:lang w:val="en-CA"/>
          </w:rPr>
          <w:t>wa</w:t>
        </w:r>
      </w:ins>
      <w:del w:id="289" w:author="AndreaZ" w:date="2018-11-02T03:54:00Z">
        <w:r w:rsidRPr="00384800" w:rsidDel="006464DA">
          <w:rPr>
            <w:lang w:val="en-CA"/>
          </w:rPr>
          <w:delText>i</w:delText>
        </w:r>
      </w:del>
      <w:r w:rsidRPr="00384800">
        <w:rPr>
          <w:lang w:val="en-CA"/>
        </w:rPr>
        <w:t xml:space="preserve">s symmetrical </w:t>
      </w:r>
      <w:r w:rsidRPr="00AB5BA0">
        <w:rPr>
          <w:lang w:val="en-CA"/>
        </w:rPr>
        <w:t>azimuthally</w:t>
      </w:r>
      <w:r w:rsidRPr="00384800">
        <w:rPr>
          <w:lang w:val="en-CA"/>
        </w:rPr>
        <w:t>, irradiance and radiance were averaged over the azimuth in order to raise the signal</w:t>
      </w:r>
      <w:ins w:id="290" w:author="AndreaZ" w:date="2018-11-02T03:54:00Z">
        <w:r w:rsidR="006464DA">
          <w:rPr>
            <w:lang w:val="en-CA"/>
          </w:rPr>
          <w:t>-</w:t>
        </w:r>
      </w:ins>
      <w:del w:id="291" w:author="AndreaZ" w:date="2018-11-02T03:54:00Z">
        <w:r w:rsidRPr="00384800" w:rsidDel="006464DA">
          <w:rPr>
            <w:lang w:val="en-CA"/>
          </w:rPr>
          <w:delText xml:space="preserve"> </w:delText>
        </w:r>
      </w:del>
      <w:r w:rsidRPr="00384800">
        <w:rPr>
          <w:lang w:val="en-CA"/>
        </w:rPr>
        <w:t>to</w:t>
      </w:r>
      <w:ins w:id="292" w:author="AndreaZ" w:date="2018-11-02T03:54:00Z">
        <w:r w:rsidR="006464DA">
          <w:rPr>
            <w:lang w:val="en-CA"/>
          </w:rPr>
          <w:t>-</w:t>
        </w:r>
      </w:ins>
      <w:del w:id="293" w:author="AndreaZ" w:date="2018-11-02T03:54:00Z">
        <w:r w:rsidRPr="00384800" w:rsidDel="006464DA">
          <w:rPr>
            <w:lang w:val="en-CA"/>
          </w:rPr>
          <w:delText xml:space="preserve"> </w:delText>
        </w:r>
      </w:del>
      <w:r w:rsidRPr="00384800">
        <w:rPr>
          <w:lang w:val="en-CA"/>
        </w:rPr>
        <w:t xml:space="preserve">noise ratio. Due to the low scattering coefficients used to reproduce in situ conditions observed during the sampling campaign, radiance profiles were noisy because only a small number of upward photons could be captured. To address this issue, radiance profiles were smoothed using a Gaussian fit (Supplementary Fig. 2). </w:t>
      </w:r>
    </w:p>
    <w:p w:rsidR="001840D5" w:rsidRPr="00384800" w:rsidRDefault="005B6FAC">
      <w:pPr>
        <w:pStyle w:val="normal0"/>
        <w:rPr>
          <w:b/>
          <w:lang w:val="en-CA"/>
        </w:rPr>
      </w:pPr>
      <w:r w:rsidRPr="00384800">
        <w:rPr>
          <w:b/>
          <w:lang w:val="en-CA"/>
        </w:rPr>
        <w:t>Estimation of reference and local light profiles</w:t>
      </w:r>
    </w:p>
    <w:p w:rsidR="001840D5" w:rsidRPr="00384800" w:rsidRDefault="005B6FAC">
      <w:pPr>
        <w:pStyle w:val="normal0"/>
        <w:rPr>
          <w:lang w:val="en-CA"/>
        </w:rPr>
      </w:pPr>
      <w:r w:rsidRPr="00384800">
        <w:rPr>
          <w:lang w:val="en-CA"/>
        </w:rPr>
        <w:t>To explore how the melt pond influences the averaged underwater irradiance and radiance profiles (Fig. 1), data from the Monte</w:t>
      </w:r>
      <w:ins w:id="294" w:author="AndreaZ" w:date="2018-11-02T04:15:00Z">
        <w:r w:rsidR="007F1470">
          <w:rPr>
            <w:lang w:val="en-CA"/>
          </w:rPr>
          <w:t xml:space="preserve"> </w:t>
        </w:r>
      </w:ins>
      <w:del w:id="295" w:author="AndreaZ" w:date="2018-11-02T04:15:00Z">
        <w:r w:rsidRPr="00384800" w:rsidDel="007F1470">
          <w:rPr>
            <w:lang w:val="en-CA"/>
          </w:rPr>
          <w:delText>-</w:delText>
        </w:r>
      </w:del>
      <w:r w:rsidRPr="00384800">
        <w:rPr>
          <w:lang w:val="en-CA"/>
        </w:rPr>
        <w:t>Carlo simulation were averaged according to six different radii, corresponding to varying melt pond proportions. For each case, the simulated light profiles were averaged within the following surface areas: (1) 10</w:t>
      </w:r>
      <w:ins w:id="296" w:author="AndreaZ" w:date="2018-11-02T04:15:00Z">
        <w:r w:rsidR="007F1470">
          <w:rPr>
            <w:lang w:val="en-CA"/>
          </w:rPr>
          <w:t>-</w:t>
        </w:r>
      </w:ins>
      <w:del w:id="297" w:author="AndreaZ" w:date="2018-11-02T04:15:00Z">
        <w:r w:rsidRPr="00384800" w:rsidDel="007F1470">
          <w:rPr>
            <w:lang w:val="en-CA"/>
          </w:rPr>
          <w:delText xml:space="preserve"> </w:delText>
        </w:r>
      </w:del>
      <w:r w:rsidRPr="00384800">
        <w:rPr>
          <w:lang w:val="en-CA"/>
        </w:rPr>
        <w:t>m radius (25% melt pond cover), (2) 11.18</w:t>
      </w:r>
      <w:ins w:id="298" w:author="AndreaZ" w:date="2018-11-02T04:15:00Z">
        <w:r w:rsidR="007F1470">
          <w:rPr>
            <w:lang w:val="en-CA"/>
          </w:rPr>
          <w:t>-</w:t>
        </w:r>
      </w:ins>
      <w:del w:id="299" w:author="AndreaZ" w:date="2018-11-02T04:15:00Z">
        <w:r w:rsidRPr="00384800" w:rsidDel="007F1470">
          <w:rPr>
            <w:lang w:val="en-CA"/>
          </w:rPr>
          <w:delText xml:space="preserve"> </w:delText>
        </w:r>
      </w:del>
      <w:r w:rsidRPr="00384800">
        <w:rPr>
          <w:lang w:val="en-CA"/>
        </w:rPr>
        <w:t>m radius (20% melt pond cover), (3) 12.91</w:t>
      </w:r>
      <w:ins w:id="300" w:author="AndreaZ" w:date="2018-11-02T04:15:00Z">
        <w:r w:rsidR="007F1470">
          <w:rPr>
            <w:lang w:val="en-CA"/>
          </w:rPr>
          <w:t>-</w:t>
        </w:r>
      </w:ins>
      <w:del w:id="301" w:author="AndreaZ" w:date="2018-11-02T04:15:00Z">
        <w:r w:rsidRPr="00384800" w:rsidDel="007F1470">
          <w:rPr>
            <w:lang w:val="en-CA"/>
          </w:rPr>
          <w:delText xml:space="preserve"> </w:delText>
        </w:r>
      </w:del>
      <w:r w:rsidRPr="00384800">
        <w:rPr>
          <w:lang w:val="en-CA"/>
        </w:rPr>
        <w:t>m radius (15% melt pond cover), (4) 15.811</w:t>
      </w:r>
      <w:ins w:id="302" w:author="AndreaZ" w:date="2018-11-02T04:15:00Z">
        <w:r w:rsidR="007F1470">
          <w:rPr>
            <w:lang w:val="en-CA"/>
          </w:rPr>
          <w:t>-</w:t>
        </w:r>
      </w:ins>
      <w:del w:id="303" w:author="AndreaZ" w:date="2018-11-02T04:15:00Z">
        <w:r w:rsidRPr="00384800" w:rsidDel="007F1470">
          <w:rPr>
            <w:lang w:val="en-CA"/>
          </w:rPr>
          <w:delText xml:space="preserve"> </w:delText>
        </w:r>
      </w:del>
      <w:r w:rsidRPr="00384800">
        <w:rPr>
          <w:lang w:val="en-CA"/>
        </w:rPr>
        <w:t xml:space="preserve">m radius (10% </w:t>
      </w:r>
      <w:r w:rsidRPr="00384800">
        <w:rPr>
          <w:lang w:val="en-CA"/>
        </w:rPr>
        <w:lastRenderedPageBreak/>
        <w:t>melt pond cover), (5) 22.361</w:t>
      </w:r>
      <w:ins w:id="304" w:author="AndreaZ" w:date="2018-11-02T04:16:00Z">
        <w:r w:rsidR="007F1470">
          <w:rPr>
            <w:lang w:val="en-CA"/>
          </w:rPr>
          <w:t>-</w:t>
        </w:r>
      </w:ins>
      <w:del w:id="305" w:author="AndreaZ" w:date="2018-11-02T04:16:00Z">
        <w:r w:rsidRPr="00384800" w:rsidDel="007F1470">
          <w:rPr>
            <w:lang w:val="en-CA"/>
          </w:rPr>
          <w:delText xml:space="preserve"> </w:delText>
        </w:r>
      </w:del>
      <w:r w:rsidRPr="00384800">
        <w:rPr>
          <w:lang w:val="en-CA"/>
        </w:rPr>
        <w:t>m radius (5% melt pond cover) and (6) 50</w:t>
      </w:r>
      <w:ins w:id="306" w:author="AndreaZ" w:date="2018-11-02T04:16:00Z">
        <w:r w:rsidR="007F1470">
          <w:rPr>
            <w:lang w:val="en-CA"/>
          </w:rPr>
          <w:t>-</w:t>
        </w:r>
      </w:ins>
      <w:del w:id="307" w:author="AndreaZ" w:date="2018-11-02T04:16:00Z">
        <w:r w:rsidRPr="00384800" w:rsidDel="007F1470">
          <w:rPr>
            <w:lang w:val="en-CA"/>
          </w:rPr>
          <w:delText xml:space="preserve"> </w:delText>
        </w:r>
      </w:del>
      <w:r w:rsidRPr="00384800">
        <w:rPr>
          <w:lang w:val="en-CA"/>
        </w:rPr>
        <w:t>m radius (1% melt pond cover). For each of these six configurations, the corresponding averaged light profile</w:t>
      </w:r>
      <w:commentRangeStart w:id="308"/>
      <w:r w:rsidRPr="00384800">
        <w:rPr>
          <w:lang w:val="en-CA"/>
        </w:rPr>
        <w:t xml:space="preserve">, </w:t>
      </w:r>
      <m:oMath>
        <m:sSub>
          <m:sSubPr>
            <m:ctrlPr>
              <w:rPr>
                <w:rFonts w:ascii="Cambria Math" w:hAnsi="Cambria Math"/>
                <w:lang w:val="en-CA"/>
              </w:rPr>
            </m:ctrlPr>
          </m:sSubPr>
          <m:e>
            <m:bar>
              <m:barPr>
                <m:ctrlPr>
                  <w:rPr>
                    <w:rFonts w:ascii="Cambria Math" w:hAnsi="Cambria Math"/>
                    <w:lang w:val="en-CA"/>
                  </w:rPr>
                </m:ctrlPr>
              </m:barPr>
              <m:e>
                <m:r>
                  <w:rPr>
                    <w:lang w:val="en-CA"/>
                  </w:rPr>
                  <m:t>E</m:t>
                </m:r>
              </m:e>
            </m:bar>
          </m:e>
          <m:sub>
            <m:r>
              <w:rPr>
                <w:lang w:val="en-CA"/>
              </w:rPr>
              <m:t>d</m:t>
            </m:r>
          </m:sub>
        </m:sSub>
        <m:r>
          <w:rPr>
            <w:lang w:val="en-CA"/>
          </w:rPr>
          <m:t>(z),</m:t>
        </m:r>
      </m:oMath>
      <w:r w:rsidRPr="00384800">
        <w:rPr>
          <w:lang w:val="en-CA"/>
        </w:rPr>
        <w:t xml:space="preserve"> </w:t>
      </w:r>
      <w:commentRangeEnd w:id="308"/>
      <w:r w:rsidR="007F1470">
        <w:rPr>
          <w:rStyle w:val="CommentReference"/>
          <w:rFonts w:cs="Vrinda"/>
        </w:rPr>
        <w:commentReference w:id="308"/>
      </w:r>
      <w:r w:rsidRPr="00384800">
        <w:rPr>
          <w:lang w:val="en-CA"/>
        </w:rPr>
        <w:t>was subsequently viewed as an adequate description of the average underwater light field. For the remainder of the text, these averaged profiles are referred to as reference light profiles. Furthermore, 50 light profiles, evenly spaced by 1</w:t>
      </w:r>
      <w:ins w:id="309" w:author="AndreaZ" w:date="2018-11-02T04:16:00Z">
        <w:r w:rsidR="007F1470">
          <w:rPr>
            <w:lang w:val="en-CA"/>
          </w:rPr>
          <w:t xml:space="preserve"> </w:t>
        </w:r>
      </w:ins>
      <w:del w:id="310" w:author="AndreaZ" w:date="2018-11-02T04:16:00Z">
        <w:r w:rsidRPr="00384800" w:rsidDel="007F1470">
          <w:rPr>
            <w:lang w:val="en-CA"/>
          </w:rPr>
          <w:delText>-</w:delText>
        </w:r>
      </w:del>
      <w:r w:rsidRPr="00384800">
        <w:rPr>
          <w:lang w:val="en-CA"/>
        </w:rPr>
        <w:t>m from the melt pond cent</w:t>
      </w:r>
      <w:del w:id="311" w:author="AndreaZ" w:date="2018-11-02T04:16:00Z">
        <w:r w:rsidRPr="00384800" w:rsidDel="007F1470">
          <w:rPr>
            <w:lang w:val="en-CA"/>
          </w:rPr>
          <w:delText>e</w:delText>
        </w:r>
      </w:del>
      <w:r w:rsidRPr="00384800">
        <w:rPr>
          <w:lang w:val="en-CA"/>
        </w:rPr>
        <w:t>r</w:t>
      </w:r>
      <w:ins w:id="312" w:author="AndreaZ" w:date="2018-11-02T04:16:00Z">
        <w:r w:rsidR="007F1470">
          <w:rPr>
            <w:lang w:val="en-CA"/>
          </w:rPr>
          <w:t>e</w:t>
        </w:r>
      </w:ins>
      <w:r w:rsidRPr="00384800">
        <w:rPr>
          <w:lang w:val="en-CA"/>
        </w:rPr>
        <w:t>, were extracted to mimic local measurements of light and to calculate associated diffuse attenuation coefficients.</w:t>
      </w:r>
    </w:p>
    <w:p w:rsidR="001840D5" w:rsidRPr="00384800" w:rsidRDefault="005B6FAC">
      <w:pPr>
        <w:pStyle w:val="normal0"/>
        <w:rPr>
          <w:b/>
          <w:lang w:val="en-CA"/>
        </w:rPr>
      </w:pPr>
      <w:r w:rsidRPr="00384800">
        <w:rPr>
          <w:b/>
          <w:lang w:val="en-CA"/>
        </w:rPr>
        <w:t>Statistical analysis</w:t>
      </w:r>
    </w:p>
    <w:p w:rsidR="001840D5" w:rsidRPr="00384800" w:rsidRDefault="005B6FAC">
      <w:pPr>
        <w:pStyle w:val="normal0"/>
        <w:rPr>
          <w:b/>
          <w:lang w:val="en-CA"/>
        </w:rPr>
      </w:pPr>
      <w:r w:rsidRPr="00384800">
        <w:rPr>
          <w:lang w:val="en-CA"/>
        </w:rPr>
        <w:t>All statistical analys</w:t>
      </w:r>
      <w:ins w:id="313" w:author="AndreaZ" w:date="2018-11-02T04:16:00Z">
        <w:r w:rsidR="007F1470">
          <w:rPr>
            <w:lang w:val="en-CA"/>
          </w:rPr>
          <w:t>e</w:t>
        </w:r>
      </w:ins>
      <w:del w:id="314" w:author="AndreaZ" w:date="2018-11-02T04:16:00Z">
        <w:r w:rsidRPr="00384800" w:rsidDel="007F1470">
          <w:rPr>
            <w:lang w:val="en-CA"/>
          </w:rPr>
          <w:delText>i</w:delText>
        </w:r>
      </w:del>
      <w:r w:rsidRPr="00384800">
        <w:rPr>
          <w:lang w:val="en-CA"/>
        </w:rPr>
        <w:t>s and graphics were carried out with R 3.5.1 (</w:t>
      </w:r>
      <w:proofErr w:type="spellStart"/>
      <w:r w:rsidRPr="00384800">
        <w:rPr>
          <w:lang w:val="en-CA"/>
        </w:rPr>
        <w:t>RCoreTeam</w:t>
      </w:r>
      <w:proofErr w:type="spellEnd"/>
      <w:ins w:id="315" w:author="AndreaZ" w:date="2018-11-02T04:17:00Z">
        <w:r w:rsidR="007F1470">
          <w:rPr>
            <w:lang w:val="en-CA"/>
          </w:rPr>
          <w:t xml:space="preserve"> </w:t>
        </w:r>
      </w:ins>
      <w:r w:rsidRPr="00384800">
        <w:rPr>
          <w:lang w:val="en-CA"/>
        </w:rPr>
        <w:t xml:space="preserve">2018). </w:t>
      </w:r>
    </w:p>
    <w:p w:rsidR="001840D5" w:rsidRPr="00384800" w:rsidRDefault="005B6FAC">
      <w:pPr>
        <w:pStyle w:val="normal0"/>
        <w:rPr>
          <w:b/>
          <w:sz w:val="28"/>
          <w:szCs w:val="28"/>
          <w:lang w:val="en-CA"/>
        </w:rPr>
      </w:pPr>
      <w:r w:rsidRPr="00384800">
        <w:rPr>
          <w:b/>
          <w:sz w:val="28"/>
          <w:szCs w:val="28"/>
          <w:lang w:val="en-CA"/>
        </w:rPr>
        <w:t>Results</w:t>
      </w:r>
    </w:p>
    <w:p w:rsidR="001840D5" w:rsidRPr="00384800" w:rsidRDefault="005B6FAC">
      <w:pPr>
        <w:pStyle w:val="normal0"/>
        <w:rPr>
          <w:b/>
          <w:lang w:val="en-CA"/>
        </w:rPr>
      </w:pPr>
      <w:r w:rsidRPr="00384800">
        <w:rPr>
          <w:b/>
          <w:lang w:val="en-CA"/>
        </w:rPr>
        <w:t>Comparing in situ downward irradiance (E</w:t>
      </w:r>
      <w:r w:rsidRPr="00384800">
        <w:rPr>
          <w:b/>
          <w:vertAlign w:val="subscript"/>
          <w:lang w:val="en-CA"/>
        </w:rPr>
        <w:t>d</w:t>
      </w:r>
      <w:r w:rsidRPr="00384800">
        <w:rPr>
          <w:b/>
          <w:lang w:val="en-CA"/>
        </w:rPr>
        <w:t>) and upward radiance (L</w:t>
      </w:r>
      <w:r w:rsidRPr="00384800">
        <w:rPr>
          <w:b/>
          <w:vertAlign w:val="subscript"/>
          <w:lang w:val="en-CA"/>
        </w:rPr>
        <w:t>u</w:t>
      </w:r>
      <w:r w:rsidRPr="00384800">
        <w:rPr>
          <w:b/>
          <w:lang w:val="en-CA"/>
        </w:rPr>
        <w:t>) measurements</w:t>
      </w:r>
    </w:p>
    <w:p w:rsidR="001840D5" w:rsidRPr="00384800" w:rsidRDefault="005B6FAC">
      <w:pPr>
        <w:pStyle w:val="normal0"/>
        <w:rPr>
          <w:lang w:val="en-CA"/>
        </w:rPr>
      </w:pPr>
      <w:r w:rsidRPr="00384800">
        <w:rPr>
          <w:lang w:val="en-CA"/>
        </w:rPr>
        <w:t>An example showing in situ downward irradiance (E</w:t>
      </w:r>
      <w:r w:rsidRPr="00384800">
        <w:rPr>
          <w:vertAlign w:val="subscript"/>
          <w:lang w:val="en-CA"/>
        </w:rPr>
        <w:t>d</w:t>
      </w:r>
      <w:r w:rsidRPr="00384800">
        <w:rPr>
          <w:lang w:val="en-CA"/>
        </w:rPr>
        <w:t>) profiles and upward radiance (L</w:t>
      </w:r>
      <w:r w:rsidRPr="00384800">
        <w:rPr>
          <w:vertAlign w:val="subscript"/>
          <w:lang w:val="en-CA"/>
        </w:rPr>
        <w:t>u</w:t>
      </w:r>
      <w:r w:rsidRPr="00384800">
        <w:rPr>
          <w:lang w:val="en-CA"/>
        </w:rPr>
        <w:t>) profiles at 16 visible wavelengths measured under ice is presented in Fig. 3. For the E</w:t>
      </w:r>
      <w:r w:rsidRPr="00384800">
        <w:rPr>
          <w:vertAlign w:val="subscript"/>
          <w:lang w:val="en-CA"/>
        </w:rPr>
        <w:t>d</w:t>
      </w:r>
      <w:r w:rsidRPr="00384800">
        <w:rPr>
          <w:lang w:val="en-CA"/>
        </w:rPr>
        <w:t xml:space="preserve"> profiles, subsurface light maxima at </w:t>
      </w:r>
      <w:ins w:id="316" w:author="AndreaZ" w:date="2018-11-02T04:49:00Z">
        <w:r>
          <w:rPr>
            <w:lang w:val="en-CA"/>
          </w:rPr>
          <w:t xml:space="preserve">a </w:t>
        </w:r>
        <w:r w:rsidRPr="00384800">
          <w:rPr>
            <w:lang w:val="en-CA"/>
          </w:rPr>
          <w:t xml:space="preserve">depth </w:t>
        </w:r>
        <w:r>
          <w:rPr>
            <w:lang w:val="en-CA"/>
          </w:rPr>
          <w:t xml:space="preserve">of </w:t>
        </w:r>
      </w:ins>
      <w:r w:rsidRPr="00384800">
        <w:rPr>
          <w:lang w:val="en-CA"/>
        </w:rPr>
        <w:t xml:space="preserve">around 10 m </w:t>
      </w:r>
      <w:del w:id="317" w:author="AndreaZ" w:date="2018-11-02T04:49:00Z">
        <w:r w:rsidRPr="00384800" w:rsidDel="005B6FAC">
          <w:rPr>
            <w:lang w:val="en-CA"/>
          </w:rPr>
          <w:delText xml:space="preserve">depth </w:delText>
        </w:r>
      </w:del>
      <w:r w:rsidRPr="00384800">
        <w:rPr>
          <w:lang w:val="en-CA"/>
        </w:rPr>
        <w:t>are clearly visible between 400 and 560 nm. These peaks are not visible in the yellow/red region (580-700 nm). For the L</w:t>
      </w:r>
      <w:r w:rsidRPr="00384800">
        <w:rPr>
          <w:vertAlign w:val="subscript"/>
          <w:lang w:val="en-CA"/>
        </w:rPr>
        <w:t>u</w:t>
      </w:r>
      <w:r w:rsidRPr="00384800">
        <w:rPr>
          <w:lang w:val="en-CA"/>
        </w:rPr>
        <w:t xml:space="preserve"> profiles, no subsurface light maxima were found at any wavelength. </w:t>
      </w:r>
      <w:del w:id="318" w:author="AndreaZ" w:date="2018-11-02T04:50:00Z">
        <w:r w:rsidRPr="00384800" w:rsidDel="005B6FAC">
          <w:rPr>
            <w:lang w:val="en-CA"/>
          </w:rPr>
          <w:delText xml:space="preserve">To </w:delText>
        </w:r>
      </w:del>
      <w:ins w:id="319" w:author="AndreaZ" w:date="2018-11-02T04:50:00Z">
        <w:r>
          <w:rPr>
            <w:lang w:val="en-CA"/>
          </w:rPr>
          <w:t>In a closer</w:t>
        </w:r>
        <w:r w:rsidRPr="00384800">
          <w:rPr>
            <w:lang w:val="en-CA"/>
          </w:rPr>
          <w:t xml:space="preserve"> </w:t>
        </w:r>
      </w:ins>
      <w:r w:rsidRPr="00384800">
        <w:rPr>
          <w:lang w:val="en-CA"/>
        </w:rPr>
        <w:t>look</w:t>
      </w:r>
      <w:del w:id="320" w:author="AndreaZ" w:date="2018-11-02T04:50:00Z">
        <w:r w:rsidRPr="00384800" w:rsidDel="005B6FAC">
          <w:rPr>
            <w:lang w:val="en-CA"/>
          </w:rPr>
          <w:delText xml:space="preserve"> closer</w:delText>
        </w:r>
      </w:del>
      <w:r w:rsidRPr="00384800">
        <w:rPr>
          <w:lang w:val="en-CA"/>
        </w:rPr>
        <w:t xml:space="preserve"> at the shape of both E</w:t>
      </w:r>
      <w:r w:rsidRPr="00384800">
        <w:rPr>
          <w:vertAlign w:val="subscript"/>
          <w:lang w:val="en-CA"/>
        </w:rPr>
        <w:t>d</w:t>
      </w:r>
      <w:r w:rsidRPr="00384800">
        <w:rPr>
          <w:lang w:val="en-CA"/>
        </w:rPr>
        <w:t xml:space="preserve"> and L</w:t>
      </w:r>
      <w:r w:rsidRPr="00384800">
        <w:rPr>
          <w:vertAlign w:val="subscript"/>
          <w:lang w:val="en-CA"/>
        </w:rPr>
        <w:t>u</w:t>
      </w:r>
      <w:r w:rsidRPr="00384800">
        <w:rPr>
          <w:lang w:val="en-CA"/>
        </w:rPr>
        <w:t xml:space="preserve"> light profiles, data below 10 m </w:t>
      </w:r>
      <w:del w:id="321" w:author="AndreaZ" w:date="2018-11-02T04:50:00Z">
        <w:r w:rsidRPr="00384800" w:rsidDel="005B6FAC">
          <w:rPr>
            <w:lang w:val="en-CA"/>
          </w:rPr>
          <w:delText>have been</w:delText>
        </w:r>
      </w:del>
      <w:ins w:id="322" w:author="AndreaZ" w:date="2018-11-02T04:50:00Z">
        <w:r>
          <w:rPr>
            <w:lang w:val="en-CA"/>
          </w:rPr>
          <w:t>were</w:t>
        </w:r>
      </w:ins>
      <w:r w:rsidRPr="00384800">
        <w:rPr>
          <w:lang w:val="en-CA"/>
        </w:rPr>
        <w:t xml:space="preserve"> normalized to the value at 10 m (Fig. 4). Below 10 m and between 400 and 580 nm, both E</w:t>
      </w:r>
      <w:r w:rsidRPr="00384800">
        <w:rPr>
          <w:vertAlign w:val="subscript"/>
          <w:lang w:val="en-CA"/>
        </w:rPr>
        <w:t>d</w:t>
      </w:r>
      <w:r w:rsidRPr="00384800">
        <w:rPr>
          <w:lang w:val="en-CA"/>
        </w:rPr>
        <w:t xml:space="preserve"> and L</w:t>
      </w:r>
      <w:r w:rsidRPr="00384800">
        <w:rPr>
          <w:vertAlign w:val="subscript"/>
          <w:lang w:val="en-CA"/>
        </w:rPr>
        <w:t>u</w:t>
      </w:r>
      <w:r w:rsidRPr="00384800">
        <w:rPr>
          <w:lang w:val="en-CA"/>
        </w:rPr>
        <w:t xml:space="preserve"> profiles presented the same shape (i.e. yield the same rate of extinction with increasing depth). At longer wavelengths (</w:t>
      </w:r>
      <w:r w:rsidRPr="00384800">
        <w:rPr>
          <w:rFonts w:ascii="Arial Unicode MS" w:eastAsia="Arial Unicode MS" w:hAnsi="Arial Unicode MS" w:cs="Arial Unicode MS"/>
          <w:lang w:val="en-CA"/>
        </w:rPr>
        <w:t>≥</w:t>
      </w:r>
      <w:r w:rsidRPr="00384800">
        <w:rPr>
          <w:lang w:val="en-CA"/>
        </w:rPr>
        <w:t xml:space="preserve"> 600 nm), differences between the shapes of E</w:t>
      </w:r>
      <w:r w:rsidRPr="00384800">
        <w:rPr>
          <w:vertAlign w:val="subscript"/>
          <w:lang w:val="en-CA"/>
        </w:rPr>
        <w:t>d</w:t>
      </w:r>
      <w:r w:rsidRPr="00384800">
        <w:rPr>
          <w:lang w:val="en-CA"/>
        </w:rPr>
        <w:t xml:space="preserve"> and L</w:t>
      </w:r>
      <w:r w:rsidRPr="00384800">
        <w:rPr>
          <w:vertAlign w:val="subscript"/>
          <w:lang w:val="en-CA"/>
        </w:rPr>
        <w:t>u</w:t>
      </w:r>
      <w:r w:rsidRPr="00384800">
        <w:rPr>
          <w:lang w:val="en-CA"/>
        </w:rPr>
        <w:t xml:space="preserve"> profiles increased. Irradiance and radiance</w:t>
      </w:r>
      <w:ins w:id="323" w:author="AndreaZ" w:date="2018-11-02T04:51:00Z">
        <w:r>
          <w:rPr>
            <w:lang w:val="en-CA"/>
          </w:rPr>
          <w:t>-</w:t>
        </w:r>
      </w:ins>
      <w:del w:id="324" w:author="AndreaZ" w:date="2018-11-02T04:51:00Z">
        <w:r w:rsidRPr="00384800" w:rsidDel="005B6FAC">
          <w:rPr>
            <w:lang w:val="en-CA"/>
          </w:rPr>
          <w:delText xml:space="preserve"> </w:delText>
        </w:r>
      </w:del>
      <w:r w:rsidRPr="00384800">
        <w:rPr>
          <w:lang w:val="en-CA"/>
        </w:rPr>
        <w:t>diffuse attenuation coefficients (</w:t>
      </w:r>
      <w:proofErr w:type="spellStart"/>
      <w:r w:rsidRPr="00384800">
        <w:rPr>
          <w:lang w:val="en-CA"/>
        </w:rPr>
        <w:t>K</w:t>
      </w:r>
      <w:r w:rsidRPr="00384800">
        <w:rPr>
          <w:vertAlign w:val="subscript"/>
          <w:lang w:val="en-CA"/>
        </w:rPr>
        <w:t>d</w:t>
      </w:r>
      <w:proofErr w:type="spellEnd"/>
      <w:r w:rsidRPr="00384800">
        <w:rPr>
          <w:lang w:val="en-CA"/>
        </w:rPr>
        <w:t xml:space="preserve"> and </w:t>
      </w:r>
      <w:proofErr w:type="spellStart"/>
      <w:r w:rsidRPr="00384800">
        <w:rPr>
          <w:lang w:val="en-CA"/>
        </w:rPr>
        <w:t>K</w:t>
      </w:r>
      <w:r w:rsidRPr="00384800">
        <w:rPr>
          <w:vertAlign w:val="subscript"/>
          <w:lang w:val="en-CA"/>
        </w:rPr>
        <w:t>Lu</w:t>
      </w:r>
      <w:proofErr w:type="spellEnd"/>
      <w:r w:rsidRPr="00384800">
        <w:rPr>
          <w:lang w:val="en-CA"/>
        </w:rPr>
        <w:t xml:space="preserve">) </w:t>
      </w:r>
      <w:r w:rsidRPr="00384800">
        <w:rPr>
          <w:lang w:val="en-CA"/>
        </w:rPr>
        <w:lastRenderedPageBreak/>
        <w:t xml:space="preserve">calculated on </w:t>
      </w:r>
      <w:del w:id="325" w:author="AndreaZ" w:date="2018-11-02T04:51:00Z">
        <w:r w:rsidRPr="00384800" w:rsidDel="005B6FAC">
          <w:rPr>
            <w:lang w:val="en-CA"/>
          </w:rPr>
          <w:delText xml:space="preserve">five m depth </w:delText>
        </w:r>
      </w:del>
      <w:r w:rsidRPr="00384800">
        <w:rPr>
          <w:lang w:val="en-CA"/>
        </w:rPr>
        <w:t>layers</w:t>
      </w:r>
      <w:ins w:id="326" w:author="AndreaZ" w:date="2018-11-02T04:51:00Z">
        <w:r>
          <w:rPr>
            <w:lang w:val="en-CA"/>
          </w:rPr>
          <w:t xml:space="preserve"> of a 5-m depth</w:t>
        </w:r>
      </w:ins>
      <w:r w:rsidRPr="00384800">
        <w:rPr>
          <w:lang w:val="en-CA"/>
        </w:rPr>
        <w:t xml:space="preserve"> are compared in Fig. 5 for all 83 profiles. In the blue/green/yellow regions (400-580 nm), the determination coefficients between </w:t>
      </w:r>
      <w:proofErr w:type="spellStart"/>
      <w:r w:rsidRPr="00384800">
        <w:rPr>
          <w:lang w:val="en-CA"/>
        </w:rPr>
        <w:t>K</w:t>
      </w:r>
      <w:r w:rsidRPr="00384800">
        <w:rPr>
          <w:vertAlign w:val="subscript"/>
          <w:lang w:val="en-CA"/>
        </w:rPr>
        <w:t>Lu</w:t>
      </w:r>
      <w:proofErr w:type="spellEnd"/>
      <w:r w:rsidRPr="00384800">
        <w:rPr>
          <w:lang w:val="en-CA"/>
        </w:rPr>
        <w:t xml:space="preserve"> and </w:t>
      </w:r>
      <w:proofErr w:type="spellStart"/>
      <w:r w:rsidRPr="00384800">
        <w:rPr>
          <w:lang w:val="en-CA"/>
        </w:rPr>
        <w:t>K</w:t>
      </w:r>
      <w:r w:rsidRPr="00384800">
        <w:rPr>
          <w:vertAlign w:val="subscript"/>
          <w:lang w:val="en-CA"/>
        </w:rPr>
        <w:t>d</w:t>
      </w:r>
      <w:proofErr w:type="spellEnd"/>
      <w:r w:rsidRPr="00384800">
        <w:rPr>
          <w:lang w:val="en-CA"/>
        </w:rPr>
        <w:t xml:space="preserve"> varied between 0.98 at the surface (10-15 m) and 0.64 at depth (75-80 m). For most of the surface layer, regression lines lined</w:t>
      </w:r>
      <w:ins w:id="327" w:author="AndreaZ" w:date="2018-11-02T04:52:00Z">
        <w:r>
          <w:rPr>
            <w:lang w:val="en-CA"/>
          </w:rPr>
          <w:t xml:space="preserve"> </w:t>
        </w:r>
      </w:ins>
      <w:del w:id="328" w:author="AndreaZ" w:date="2018-11-02T04:52:00Z">
        <w:r w:rsidRPr="00384800" w:rsidDel="005B6FAC">
          <w:rPr>
            <w:lang w:val="en-CA"/>
          </w:rPr>
          <w:delText>-</w:delText>
        </w:r>
      </w:del>
      <w:r w:rsidRPr="00384800">
        <w:rPr>
          <w:lang w:val="en-CA"/>
        </w:rPr>
        <w:t xml:space="preserve">up with the 1:1 lines. Slight deviations from the 1:1 lines started to appear after 60 m where </w:t>
      </w:r>
      <w:proofErr w:type="spellStart"/>
      <w:r w:rsidRPr="00384800">
        <w:rPr>
          <w:lang w:val="en-CA"/>
        </w:rPr>
        <w:t>K</w:t>
      </w:r>
      <w:r w:rsidRPr="00384800">
        <w:rPr>
          <w:vertAlign w:val="subscript"/>
          <w:lang w:val="en-CA"/>
        </w:rPr>
        <w:t>d</w:t>
      </w:r>
      <w:proofErr w:type="spellEnd"/>
      <w:r w:rsidRPr="00384800">
        <w:rPr>
          <w:lang w:val="en-CA"/>
        </w:rPr>
        <w:t xml:space="preserve"> was on average higher than </w:t>
      </w:r>
      <w:proofErr w:type="spellStart"/>
      <w:r w:rsidRPr="00384800">
        <w:rPr>
          <w:lang w:val="en-CA"/>
        </w:rPr>
        <w:t>K</w:t>
      </w:r>
      <w:r w:rsidRPr="00384800">
        <w:rPr>
          <w:vertAlign w:val="subscript"/>
          <w:lang w:val="en-CA"/>
        </w:rPr>
        <w:t>Lu</w:t>
      </w:r>
      <w:proofErr w:type="spellEnd"/>
      <w:r w:rsidRPr="00384800">
        <w:rPr>
          <w:lang w:val="en-CA"/>
        </w:rPr>
        <w:t>. Relationships including orange and red wavelengths are presented in Supplementary Fig. 3. A linear regression analysis between all in situ normalized E</w:t>
      </w:r>
      <w:r w:rsidRPr="00384800">
        <w:rPr>
          <w:vertAlign w:val="subscript"/>
          <w:lang w:val="en-CA"/>
        </w:rPr>
        <w:t>d</w:t>
      </w:r>
      <w:r w:rsidRPr="00384800">
        <w:rPr>
          <w:lang w:val="en-CA"/>
        </w:rPr>
        <w:t xml:space="preserve"> and L</w:t>
      </w:r>
      <w:r w:rsidRPr="00384800">
        <w:rPr>
          <w:vertAlign w:val="subscript"/>
          <w:lang w:val="en-CA"/>
        </w:rPr>
        <w:t>u</w:t>
      </w:r>
      <w:r w:rsidRPr="00384800">
        <w:rPr>
          <w:lang w:val="en-CA"/>
        </w:rPr>
        <w:t xml:space="preserve"> profiles showed that determination coefficients (R</w:t>
      </w:r>
      <w:r w:rsidRPr="00384800">
        <w:rPr>
          <w:vertAlign w:val="superscript"/>
          <w:lang w:val="en-CA"/>
        </w:rPr>
        <w:t>2</w:t>
      </w:r>
      <w:r w:rsidRPr="00384800">
        <w:rPr>
          <w:lang w:val="en-CA"/>
        </w:rPr>
        <w:t>) range between 0.75 and 1 (Supplementary Fig. 4). A sharp decrease and a high variability of calculated R</w:t>
      </w:r>
      <w:r w:rsidRPr="00384800">
        <w:rPr>
          <w:vertAlign w:val="superscript"/>
          <w:lang w:val="en-CA"/>
        </w:rPr>
        <w:t xml:space="preserve">2 </w:t>
      </w:r>
      <w:r w:rsidRPr="00384800">
        <w:rPr>
          <w:lang w:val="en-CA"/>
        </w:rPr>
        <w:t>occurred beyond 575 nm. This suggests a gradual decoupling between E</w:t>
      </w:r>
      <w:r w:rsidRPr="00384800">
        <w:rPr>
          <w:vertAlign w:val="subscript"/>
          <w:lang w:val="en-CA"/>
        </w:rPr>
        <w:t>d</w:t>
      </w:r>
      <w:r w:rsidRPr="00384800">
        <w:rPr>
          <w:lang w:val="en-CA"/>
        </w:rPr>
        <w:t xml:space="preserve"> and L</w:t>
      </w:r>
      <w:r w:rsidRPr="00384800">
        <w:rPr>
          <w:vertAlign w:val="subscript"/>
          <w:lang w:val="en-CA"/>
        </w:rPr>
        <w:t>u</w:t>
      </w:r>
      <w:r w:rsidRPr="00384800">
        <w:rPr>
          <w:lang w:val="en-CA"/>
        </w:rPr>
        <w:t xml:space="preserve"> profiles at longer wavelengths, likely due to the effect of inelastic scattering (mostly, Raman). To validate this hypothesis, we used the </w:t>
      </w:r>
      <w:proofErr w:type="spellStart"/>
      <w:r w:rsidRPr="00384800">
        <w:rPr>
          <w:lang w:val="en-CA"/>
        </w:rPr>
        <w:t>HydroLight</w:t>
      </w:r>
      <w:proofErr w:type="spellEnd"/>
      <w:r w:rsidRPr="00384800">
        <w:rPr>
          <w:lang w:val="en-CA"/>
        </w:rPr>
        <w:t xml:space="preserve"> </w:t>
      </w:r>
      <w:proofErr w:type="spellStart"/>
      <w:r w:rsidRPr="00384800">
        <w:rPr>
          <w:lang w:val="en-CA"/>
        </w:rPr>
        <w:t>radiative</w:t>
      </w:r>
      <w:proofErr w:type="spellEnd"/>
      <w:r w:rsidRPr="00384800">
        <w:rPr>
          <w:lang w:val="en-CA"/>
        </w:rPr>
        <w:t xml:space="preserve"> transfer numerical model to calculate downward irradiance and upward radiance and their associated attenuation coefficients in a water column. Two simulations, with and without Raman</w:t>
      </w:r>
      <w:del w:id="329" w:author="AndreaZ" w:date="2018-11-02T04:54:00Z">
        <w:r w:rsidRPr="00384800" w:rsidDel="005B6FAC">
          <w:rPr>
            <w:lang w:val="en-CA"/>
          </w:rPr>
          <w:delText>’s</w:delText>
        </w:r>
      </w:del>
      <w:r w:rsidRPr="00384800">
        <w:rPr>
          <w:lang w:val="en-CA"/>
        </w:rPr>
        <w:t xml:space="preserve"> scattering, were carried out. The simulations were parameterized using IOPs measured during the field campaign (detailed information can be found in the supplementary section entitled </w:t>
      </w:r>
      <w:r w:rsidRPr="00384800">
        <w:rPr>
          <w:i/>
          <w:lang w:val="en-CA"/>
        </w:rPr>
        <w:t>Raman inelastic scattering</w:t>
      </w:r>
      <w:r w:rsidRPr="00384800">
        <w:rPr>
          <w:lang w:val="en-CA"/>
        </w:rPr>
        <w:t xml:space="preserve">). The </w:t>
      </w:r>
      <w:proofErr w:type="spellStart"/>
      <w:r w:rsidRPr="00384800">
        <w:rPr>
          <w:lang w:val="en-CA"/>
        </w:rPr>
        <w:t>HydroLight</w:t>
      </w:r>
      <w:proofErr w:type="spellEnd"/>
      <w:r w:rsidRPr="00384800">
        <w:rPr>
          <w:lang w:val="en-CA"/>
        </w:rPr>
        <w:t xml:space="preserve"> simulations showed the same decoupling between </w:t>
      </w:r>
      <w:proofErr w:type="spellStart"/>
      <w:r w:rsidRPr="00384800">
        <w:rPr>
          <w:lang w:val="en-CA"/>
        </w:rPr>
        <w:t>K</w:t>
      </w:r>
      <w:r w:rsidRPr="00384800">
        <w:rPr>
          <w:vertAlign w:val="subscript"/>
          <w:lang w:val="en-CA"/>
        </w:rPr>
        <w:t>d</w:t>
      </w:r>
      <w:proofErr w:type="spellEnd"/>
      <w:r w:rsidRPr="00384800">
        <w:rPr>
          <w:lang w:val="en-CA"/>
        </w:rPr>
        <w:t xml:space="preserve"> and </w:t>
      </w:r>
      <w:proofErr w:type="spellStart"/>
      <w:r w:rsidRPr="00384800">
        <w:rPr>
          <w:lang w:val="en-CA"/>
        </w:rPr>
        <w:t>K</w:t>
      </w:r>
      <w:r w:rsidRPr="00384800">
        <w:rPr>
          <w:vertAlign w:val="subscript"/>
          <w:lang w:val="en-CA"/>
        </w:rPr>
        <w:t>Lu</w:t>
      </w:r>
      <w:proofErr w:type="spellEnd"/>
      <w:r w:rsidRPr="00384800">
        <w:rPr>
          <w:lang w:val="en-CA"/>
        </w:rPr>
        <w:t xml:space="preserve"> around 600 nm (Supplementary Fig. 5) as we observed with the in situ data (Fig. 4-5, Supplementary Fig. 3-4). Furthermore, the consequences of this decoupling are limited, as we </w:t>
      </w:r>
      <w:del w:id="330" w:author="AndreaZ" w:date="2018-11-02T04:57:00Z">
        <w:r w:rsidRPr="00384800" w:rsidDel="005B6FAC">
          <w:rPr>
            <w:lang w:val="en-CA"/>
          </w:rPr>
          <w:delText xml:space="preserve">further </w:delText>
        </w:r>
      </w:del>
      <w:r w:rsidRPr="00384800">
        <w:rPr>
          <w:lang w:val="en-CA"/>
        </w:rPr>
        <w:t xml:space="preserve">observed no significant differences between </w:t>
      </w:r>
      <w:proofErr w:type="spellStart"/>
      <w:r w:rsidRPr="00384800">
        <w:rPr>
          <w:lang w:val="en-CA"/>
        </w:rPr>
        <w:t>photosynthetically</w:t>
      </w:r>
      <w:proofErr w:type="spellEnd"/>
      <w:r w:rsidRPr="00384800">
        <w:rPr>
          <w:lang w:val="en-CA"/>
        </w:rPr>
        <w:t xml:space="preserve"> active radiation (PAR) calculated using irradiance profiles modelled with or without Raman</w:t>
      </w:r>
      <w:del w:id="331" w:author="AndreaZ" w:date="2018-11-02T04:58:00Z">
        <w:r w:rsidRPr="00384800" w:rsidDel="005B6FAC">
          <w:rPr>
            <w:lang w:val="en-CA"/>
          </w:rPr>
          <w:delText>’s</w:delText>
        </w:r>
      </w:del>
      <w:r w:rsidRPr="00384800">
        <w:rPr>
          <w:lang w:val="en-CA"/>
        </w:rPr>
        <w:t xml:space="preserve"> scattering (Supplementary Fig. 6).</w:t>
      </w:r>
    </w:p>
    <w:p w:rsidR="001840D5" w:rsidRPr="00384800" w:rsidRDefault="005B6FAC">
      <w:pPr>
        <w:pStyle w:val="normal0"/>
        <w:rPr>
          <w:b/>
          <w:lang w:val="en-CA"/>
        </w:rPr>
      </w:pPr>
      <w:r w:rsidRPr="00384800">
        <w:rPr>
          <w:b/>
          <w:lang w:val="en-CA"/>
        </w:rPr>
        <w:t>3D Monte</w:t>
      </w:r>
      <w:ins w:id="332" w:author="AndreaZ" w:date="2018-11-02T04:58:00Z">
        <w:r>
          <w:rPr>
            <w:b/>
            <w:lang w:val="en-CA"/>
          </w:rPr>
          <w:t xml:space="preserve"> </w:t>
        </w:r>
      </w:ins>
      <w:del w:id="333" w:author="AndreaZ" w:date="2018-11-02T04:58:00Z">
        <w:r w:rsidRPr="00384800" w:rsidDel="005B6FAC">
          <w:rPr>
            <w:b/>
            <w:lang w:val="en-CA"/>
          </w:rPr>
          <w:delText>-</w:delText>
        </w:r>
      </w:del>
      <w:r w:rsidRPr="00384800">
        <w:rPr>
          <w:b/>
          <w:lang w:val="en-CA"/>
        </w:rPr>
        <w:t>Carlo numerical simulations</w:t>
      </w:r>
    </w:p>
    <w:p w:rsidR="001840D5" w:rsidRPr="00384800" w:rsidRDefault="005B6FAC">
      <w:pPr>
        <w:pStyle w:val="normal0"/>
        <w:rPr>
          <w:lang w:val="en-CA"/>
        </w:rPr>
      </w:pPr>
      <w:r w:rsidRPr="00384800">
        <w:rPr>
          <w:lang w:val="en-CA"/>
        </w:rPr>
        <w:lastRenderedPageBreak/>
        <w:t>Fig. 6 shows the map of the simulated downward irradiance and upward radiance. A key difference for the upcoming discussion is that the simulated upward radiance was more homogeneous compared to the simulated downward irradiance. Fig. 7 shows the reference irradiance, (</w:t>
      </w:r>
      <m:oMath>
        <m:sSub>
          <m:sSubPr>
            <m:ctrlPr>
              <w:rPr>
                <w:rFonts w:ascii="Cambria Math" w:hAnsi="Cambria Math"/>
                <w:lang w:val="en-CA"/>
              </w:rPr>
            </m:ctrlPr>
          </m:sSubPr>
          <m:e>
            <m:bar>
              <m:barPr>
                <m:ctrlPr>
                  <w:rPr>
                    <w:rFonts w:ascii="Cambria Math" w:hAnsi="Cambria Math"/>
                    <w:lang w:val="en-CA"/>
                  </w:rPr>
                </m:ctrlPr>
              </m:barPr>
              <m:e>
                <m:r>
                  <w:rPr>
                    <w:lang w:val="en-CA"/>
                  </w:rPr>
                  <m:t>E</m:t>
                </m:r>
              </m:e>
            </m:bar>
          </m:e>
          <m:sub>
            <m:r>
              <w:rPr>
                <w:lang w:val="en-CA"/>
              </w:rPr>
              <m:t>d</m:t>
            </m:r>
          </m:sub>
        </m:sSub>
      </m:oMath>
      <w:r w:rsidRPr="00384800">
        <w:rPr>
          <w:lang w:val="en-CA"/>
        </w:rPr>
        <w:t xml:space="preserve">(z)), and reference radiance, </w:t>
      </w:r>
      <w:commentRangeStart w:id="334"/>
      <w:r w:rsidRPr="00384800">
        <w:rPr>
          <w:lang w:val="en-CA"/>
        </w:rPr>
        <w:t>(</w:t>
      </w:r>
      <m:oMath>
        <m:bar>
          <m:barPr>
            <m:ctrlPr>
              <w:rPr>
                <w:lang w:val="en-CA"/>
              </w:rPr>
            </m:ctrlPr>
          </m:barPr>
          <m:e>
            <m:r>
              <w:rPr>
                <w:lang w:val="en-CA"/>
              </w:rPr>
              <m:t>L</m:t>
            </m:r>
          </m:e>
        </m:bar>
        <m:r>
          <w:rPr>
            <w:vertAlign w:val="subscript"/>
            <w:lang w:val="en-CA"/>
          </w:rPr>
          <m:t>u</m:t>
        </m:r>
        <m:r>
          <w:rPr>
            <w:lang w:val="en-CA"/>
          </w:rPr>
          <m:t>(z)</m:t>
        </m:r>
      </m:oMath>
      <w:r w:rsidRPr="00384800">
        <w:rPr>
          <w:lang w:val="en-CA"/>
        </w:rPr>
        <w:t xml:space="preserve">), </w:t>
      </w:r>
      <w:commentRangeEnd w:id="334"/>
      <w:r>
        <w:rPr>
          <w:rStyle w:val="CommentReference"/>
          <w:rFonts w:cs="Vrinda"/>
        </w:rPr>
        <w:commentReference w:id="334"/>
      </w:r>
      <w:r w:rsidRPr="00384800">
        <w:rPr>
          <w:lang w:val="en-CA"/>
        </w:rPr>
        <w:t>profiles. The highest irradiance and radiance occurred when the melt pond occupied 25% of the sampling area, allowing for more light to propagate in the water column. None of th</w:t>
      </w:r>
      <w:commentRangeStart w:id="335"/>
      <w:r w:rsidRPr="00384800">
        <w:rPr>
          <w:lang w:val="en-CA"/>
        </w:rPr>
        <w:t xml:space="preserve">e </w:t>
      </w:r>
      <m:oMath>
        <m:sSub>
          <m:sSubPr>
            <m:ctrlPr>
              <w:rPr>
                <w:rFonts w:ascii="Cambria Math" w:hAnsi="Cambria Math"/>
                <w:lang w:val="en-CA"/>
              </w:rPr>
            </m:ctrlPr>
          </m:sSubPr>
          <m:e>
            <m:bar>
              <m:barPr>
                <m:ctrlPr>
                  <w:rPr>
                    <w:rFonts w:ascii="Cambria Math" w:hAnsi="Cambria Math"/>
                    <w:lang w:val="en-CA"/>
                  </w:rPr>
                </m:ctrlPr>
              </m:barPr>
              <m:e>
                <m:r>
                  <w:rPr>
                    <w:lang w:val="en-CA"/>
                  </w:rPr>
                  <m:t>E</m:t>
                </m:r>
              </m:e>
            </m:bar>
          </m:e>
          <m:sub>
            <m:r>
              <w:rPr>
                <w:lang w:val="en-CA"/>
              </w:rPr>
              <m:t>d</m:t>
            </m:r>
          </m:sub>
        </m:sSub>
        <m:r>
          <w:rPr>
            <w:lang w:val="en-CA"/>
          </w:rPr>
          <m:t>(z)</m:t>
        </m:r>
      </m:oMath>
      <w:r w:rsidRPr="00384800">
        <w:rPr>
          <w:lang w:val="en-CA"/>
        </w:rPr>
        <w:t xml:space="preserve"> and </w:t>
      </w:r>
      <m:oMath>
        <m:sSub>
          <m:sSubPr>
            <m:ctrlPr>
              <w:rPr>
                <w:rFonts w:ascii="Cambria Math" w:hAnsi="Cambria Math"/>
                <w:lang w:val="en-CA"/>
              </w:rPr>
            </m:ctrlPr>
          </m:sSubPr>
          <m:e>
            <m:bar>
              <m:barPr>
                <m:ctrlPr>
                  <w:rPr>
                    <w:rFonts w:ascii="Cambria Math" w:hAnsi="Cambria Math"/>
                    <w:lang w:val="en-CA"/>
                  </w:rPr>
                </m:ctrlPr>
              </m:barPr>
              <m:e>
                <m:r>
                  <w:rPr>
                    <w:lang w:val="en-CA"/>
                  </w:rPr>
                  <m:t>L</m:t>
                </m:r>
              </m:e>
            </m:bar>
          </m:e>
          <m:sub>
            <m:r>
              <w:rPr>
                <w:lang w:val="en-CA"/>
              </w:rPr>
              <m:t>u</m:t>
            </m:r>
          </m:sub>
        </m:sSub>
        <m:r>
          <w:rPr>
            <w:lang w:val="en-CA"/>
          </w:rPr>
          <m:t>(z)</m:t>
        </m:r>
      </m:oMath>
      <w:r w:rsidRPr="00384800">
        <w:rPr>
          <w:lang w:val="en-CA"/>
        </w:rPr>
        <w:t xml:space="preserve"> </w:t>
      </w:r>
      <w:del w:id="336" w:author="AndreaZ" w:date="2018-11-02T04:58:00Z">
        <w:r w:rsidRPr="00384800" w:rsidDel="005B6FAC">
          <w:rPr>
            <w:lang w:val="en-CA"/>
          </w:rPr>
          <w:delText>r</w:delText>
        </w:r>
      </w:del>
      <w:commentRangeEnd w:id="335"/>
      <w:r>
        <w:rPr>
          <w:rStyle w:val="CommentReference"/>
          <w:rFonts w:cs="Vrinda"/>
        </w:rPr>
        <w:commentReference w:id="335"/>
      </w:r>
      <w:del w:id="337" w:author="AndreaZ" w:date="2018-11-02T04:58:00Z">
        <w:r w:rsidRPr="00384800" w:rsidDel="005B6FAC">
          <w:rPr>
            <w:lang w:val="en-CA"/>
          </w:rPr>
          <w:delText>e</w:delText>
        </w:r>
      </w:del>
      <w:ins w:id="338" w:author="AndreaZ" w:date="2018-11-02T04:58:00Z">
        <w:r>
          <w:rPr>
            <w:lang w:val="en-CA"/>
          </w:rPr>
          <w:t>re</w:t>
        </w:r>
      </w:ins>
      <w:r w:rsidRPr="00384800">
        <w:rPr>
          <w:lang w:val="en-CA"/>
        </w:rPr>
        <w:t>ference profiles showed subsurface light maxima. Fig. 8 shows the 50 simulated local downward irradiance and upward radiance light profiles evenly spaced by 1 m from the melt pond cent</w:t>
      </w:r>
      <w:ins w:id="339" w:author="AndreaZ" w:date="2018-11-02T04:59:00Z">
        <w:r>
          <w:rPr>
            <w:lang w:val="en-CA"/>
          </w:rPr>
          <w:t>r</w:t>
        </w:r>
      </w:ins>
      <w:r w:rsidRPr="00384800">
        <w:rPr>
          <w:lang w:val="en-CA"/>
        </w:rPr>
        <w:t>e</w:t>
      </w:r>
      <w:del w:id="340" w:author="AndreaZ" w:date="2018-11-02T04:59:00Z">
        <w:r w:rsidRPr="00384800" w:rsidDel="005B6FAC">
          <w:rPr>
            <w:lang w:val="en-CA"/>
          </w:rPr>
          <w:delText>r</w:delText>
        </w:r>
      </w:del>
      <w:r w:rsidRPr="00384800">
        <w:rPr>
          <w:lang w:val="en-CA"/>
        </w:rPr>
        <w:t>. Local downward irradiance profiles under the melt pond (0-5 m) showed a rapid decrease with increasing depth describe</w:t>
      </w:r>
      <w:ins w:id="341" w:author="AndreaZ" w:date="2018-11-02T04:59:00Z">
        <w:r>
          <w:rPr>
            <w:lang w:val="en-CA"/>
          </w:rPr>
          <w:t>d</w:t>
        </w:r>
      </w:ins>
      <w:r w:rsidRPr="00384800">
        <w:rPr>
          <w:lang w:val="en-CA"/>
        </w:rPr>
        <w:t xml:space="preserve"> by a monotonically exponential or quasi-exponential decrease. Local simulated downward irradiance profiles just outside the melt pond (5-10 m) were characterized with subsurface light maxima occurring </w:t>
      </w:r>
      <w:ins w:id="342" w:author="AndreaZ" w:date="2018-11-02T04:59:00Z">
        <w:r>
          <w:rPr>
            <w:lang w:val="en-CA"/>
          </w:rPr>
          <w:t xml:space="preserve">at a depth of </w:t>
        </w:r>
      </w:ins>
      <w:r w:rsidRPr="00384800">
        <w:rPr>
          <w:lang w:val="en-CA"/>
        </w:rPr>
        <w:t>between approximately 5</w:t>
      </w:r>
      <w:ins w:id="343" w:author="AndreaZ" w:date="2018-11-02T04:59:00Z">
        <w:r>
          <w:rPr>
            <w:lang w:val="en-CA"/>
          </w:rPr>
          <w:t xml:space="preserve"> and </w:t>
        </w:r>
      </w:ins>
      <w:del w:id="344" w:author="AndreaZ" w:date="2018-11-02T04:59:00Z">
        <w:r w:rsidRPr="00384800" w:rsidDel="005B6FAC">
          <w:rPr>
            <w:lang w:val="en-CA"/>
          </w:rPr>
          <w:delText>-</w:delText>
        </w:r>
      </w:del>
      <w:r w:rsidRPr="00384800">
        <w:rPr>
          <w:lang w:val="en-CA"/>
        </w:rPr>
        <w:t>10 m</w:t>
      </w:r>
      <w:del w:id="345" w:author="AndreaZ" w:date="2018-11-02T04:59:00Z">
        <w:r w:rsidRPr="00384800" w:rsidDel="005B6FAC">
          <w:rPr>
            <w:lang w:val="en-CA"/>
          </w:rPr>
          <w:delText xml:space="preserve"> depth</w:delText>
        </w:r>
      </w:del>
      <w:r w:rsidRPr="00384800">
        <w:rPr>
          <w:lang w:val="en-CA"/>
        </w:rPr>
        <w:t>. Further away from the melt pond cent</w:t>
      </w:r>
      <w:ins w:id="346" w:author="AndreaZ" w:date="2018-11-02T04:59:00Z">
        <w:r>
          <w:rPr>
            <w:lang w:val="en-CA"/>
          </w:rPr>
          <w:t>r</w:t>
        </w:r>
      </w:ins>
      <w:r w:rsidRPr="00384800">
        <w:rPr>
          <w:lang w:val="en-CA"/>
        </w:rPr>
        <w:t>e</w:t>
      </w:r>
      <w:del w:id="347" w:author="AndreaZ" w:date="2018-11-02T04:59:00Z">
        <w:r w:rsidRPr="00384800" w:rsidDel="005B6FAC">
          <w:rPr>
            <w:lang w:val="en-CA"/>
          </w:rPr>
          <w:delText>r</w:delText>
        </w:r>
      </w:del>
      <w:r w:rsidRPr="00384800">
        <w:rPr>
          <w:lang w:val="en-CA"/>
        </w:rPr>
        <w:t xml:space="preserve">, downward irradiance profiles followed a monotonically exponential or quasi-exponential decrease. None of the simulated upward radiance light profiles presented subsurface light maxima (Fig. 8). From local simulated irradiance and radiance profiles (Fig. 8), </w:t>
      </w:r>
      <w:proofErr w:type="spellStart"/>
      <w:r w:rsidRPr="00384800">
        <w:rPr>
          <w:lang w:val="en-CA"/>
        </w:rPr>
        <w:t>K</w:t>
      </w:r>
      <w:r w:rsidRPr="00384800">
        <w:rPr>
          <w:vertAlign w:val="subscript"/>
          <w:lang w:val="en-CA"/>
        </w:rPr>
        <w:t>d</w:t>
      </w:r>
      <w:proofErr w:type="spellEnd"/>
      <w:r w:rsidRPr="00384800">
        <w:rPr>
          <w:lang w:val="en-CA"/>
        </w:rPr>
        <w:t xml:space="preserve"> and </w:t>
      </w:r>
      <w:proofErr w:type="spellStart"/>
      <w:r w:rsidRPr="00384800">
        <w:rPr>
          <w:lang w:val="en-CA"/>
        </w:rPr>
        <w:t>K</w:t>
      </w:r>
      <w:r w:rsidRPr="00384800">
        <w:rPr>
          <w:vertAlign w:val="subscript"/>
          <w:lang w:val="en-CA"/>
        </w:rPr>
        <w:t>Lu</w:t>
      </w:r>
      <w:proofErr w:type="spellEnd"/>
      <w:r w:rsidRPr="00384800">
        <w:rPr>
          <w:lang w:val="en-CA"/>
        </w:rPr>
        <w:t xml:space="preserve"> were calculated by fitting Equation </w:t>
      </w:r>
      <w:del w:id="348" w:author="AndreaZ" w:date="2018-11-02T05:00:00Z">
        <w:r w:rsidRPr="00384800" w:rsidDel="0074654D">
          <w:rPr>
            <w:lang w:val="en-CA"/>
          </w:rPr>
          <w:delText>(</w:delText>
        </w:r>
      </w:del>
      <w:r w:rsidRPr="00384800">
        <w:rPr>
          <w:lang w:val="en-CA"/>
        </w:rPr>
        <w:t>1</w:t>
      </w:r>
      <w:del w:id="349" w:author="AndreaZ" w:date="2018-11-02T05:00:00Z">
        <w:r w:rsidRPr="00384800" w:rsidDel="0074654D">
          <w:rPr>
            <w:lang w:val="en-CA"/>
          </w:rPr>
          <w:delText>)</w:delText>
        </w:r>
      </w:del>
      <w:r w:rsidRPr="00384800">
        <w:rPr>
          <w:lang w:val="en-CA"/>
        </w:rPr>
        <w:t xml:space="preserve"> between 0</w:t>
      </w:r>
      <w:ins w:id="350" w:author="AndreaZ" w:date="2018-11-02T05:00:00Z">
        <w:r w:rsidR="0074654D">
          <w:rPr>
            <w:lang w:val="en-CA"/>
          </w:rPr>
          <w:t xml:space="preserve"> and </w:t>
        </w:r>
      </w:ins>
      <w:del w:id="351" w:author="AndreaZ" w:date="2018-11-02T05:00:00Z">
        <w:r w:rsidRPr="00384800" w:rsidDel="0074654D">
          <w:rPr>
            <w:lang w:val="en-CA"/>
          </w:rPr>
          <w:delText>-</w:delText>
        </w:r>
      </w:del>
      <w:r w:rsidRPr="00384800">
        <w:rPr>
          <w:lang w:val="en-CA"/>
        </w:rPr>
        <w:t>25 m</w:t>
      </w:r>
      <w:ins w:id="352" w:author="AndreaZ" w:date="2018-11-02T05:00:00Z">
        <w:r w:rsidR="0074654D">
          <w:rPr>
            <w:lang w:val="en-CA"/>
          </w:rPr>
          <w:t>.</w:t>
        </w:r>
      </w:ins>
      <w:r w:rsidRPr="00384800">
        <w:rPr>
          <w:lang w:val="en-CA"/>
        </w:rPr>
        <w:t xml:space="preserve"> Results are presented in Fig. 9. </w:t>
      </w:r>
      <w:proofErr w:type="spellStart"/>
      <w:r w:rsidRPr="00384800">
        <w:rPr>
          <w:lang w:val="en-CA"/>
        </w:rPr>
        <w:t>K</w:t>
      </w:r>
      <w:r w:rsidRPr="00384800">
        <w:rPr>
          <w:vertAlign w:val="subscript"/>
          <w:lang w:val="en-CA"/>
        </w:rPr>
        <w:t>d</w:t>
      </w:r>
      <w:proofErr w:type="spellEnd"/>
      <w:r w:rsidRPr="00384800">
        <w:rPr>
          <w:lang w:val="en-CA"/>
        </w:rPr>
        <w:t xml:space="preserve"> varied between 0.065 and 0.157 m</w:t>
      </w:r>
      <w:r w:rsidRPr="00384800">
        <w:rPr>
          <w:vertAlign w:val="superscript"/>
          <w:lang w:val="en-CA"/>
        </w:rPr>
        <w:t>-1</w:t>
      </w:r>
      <w:r w:rsidRPr="00384800">
        <w:rPr>
          <w:lang w:val="en-CA"/>
        </w:rPr>
        <w:t xml:space="preserve"> and </w:t>
      </w:r>
      <w:proofErr w:type="spellStart"/>
      <w:r w:rsidRPr="00384800">
        <w:rPr>
          <w:lang w:val="en-CA"/>
        </w:rPr>
        <w:t>K</w:t>
      </w:r>
      <w:r w:rsidRPr="00384800">
        <w:rPr>
          <w:vertAlign w:val="subscript"/>
          <w:lang w:val="en-CA"/>
        </w:rPr>
        <w:t>Lu</w:t>
      </w:r>
      <w:proofErr w:type="spellEnd"/>
      <w:r w:rsidRPr="00384800">
        <w:rPr>
          <w:lang w:val="en-CA"/>
        </w:rPr>
        <w:t xml:space="preserve"> between 0.079 and 0.116 m</w:t>
      </w:r>
      <w:r w:rsidRPr="00384800">
        <w:rPr>
          <w:vertAlign w:val="superscript"/>
          <w:lang w:val="en-CA"/>
        </w:rPr>
        <w:t>-1</w:t>
      </w:r>
      <w:r w:rsidRPr="00384800">
        <w:rPr>
          <w:lang w:val="en-CA"/>
        </w:rPr>
        <w:t xml:space="preserve">. Then, these </w:t>
      </w:r>
      <w:proofErr w:type="spellStart"/>
      <w:r w:rsidRPr="00384800">
        <w:rPr>
          <w:lang w:val="en-CA"/>
        </w:rPr>
        <w:t>K</w:t>
      </w:r>
      <w:r w:rsidRPr="00384800">
        <w:rPr>
          <w:vertAlign w:val="subscript"/>
          <w:lang w:val="en-CA"/>
        </w:rPr>
        <w:t>d</w:t>
      </w:r>
      <w:proofErr w:type="spellEnd"/>
      <w:r w:rsidRPr="00384800">
        <w:rPr>
          <w:vertAlign w:val="subscript"/>
          <w:lang w:val="en-CA"/>
        </w:rPr>
        <w:t xml:space="preserve"> </w:t>
      </w:r>
      <w:r w:rsidRPr="00384800">
        <w:rPr>
          <w:lang w:val="en-CA"/>
        </w:rPr>
        <w:t xml:space="preserve">and </w:t>
      </w:r>
      <w:proofErr w:type="spellStart"/>
      <w:r w:rsidRPr="00384800">
        <w:rPr>
          <w:lang w:val="en-CA"/>
        </w:rPr>
        <w:t>K</w:t>
      </w:r>
      <w:r w:rsidRPr="00384800">
        <w:rPr>
          <w:vertAlign w:val="subscript"/>
          <w:lang w:val="en-CA"/>
        </w:rPr>
        <w:t>Lu</w:t>
      </w:r>
      <w:proofErr w:type="spellEnd"/>
      <w:r w:rsidRPr="00384800">
        <w:rPr>
          <w:lang w:val="en-CA"/>
        </w:rPr>
        <w:t xml:space="preserve"> were used in combination with surface reference values </w:t>
      </w:r>
      <m:oMath>
        <m:bar>
          <m:barPr>
            <m:ctrlPr>
              <w:rPr>
                <w:rFonts w:ascii="Cambria Math" w:hAnsi="Cambria Math"/>
                <w:lang w:val="en-CA"/>
              </w:rPr>
            </m:ctrlPr>
          </m:barPr>
          <m:e>
            <m:r>
              <w:rPr>
                <w:lang w:val="en-CA"/>
              </w:rPr>
              <m:t>E</m:t>
            </m:r>
          </m:e>
        </m:bar>
      </m:oMath>
      <w:r w:rsidRPr="00384800">
        <w:rPr>
          <w:vertAlign w:val="subscript"/>
          <w:lang w:val="en-CA"/>
        </w:rPr>
        <w:t>d</w:t>
      </w:r>
      <w:r w:rsidRPr="00384800">
        <w:rPr>
          <w:lang w:val="en-CA"/>
        </w:rPr>
        <w:t>(0</w:t>
      </w:r>
      <w:r w:rsidRPr="00384800">
        <w:rPr>
          <w:vertAlign w:val="superscript"/>
          <w:lang w:val="en-CA"/>
        </w:rPr>
        <w:t>-</w:t>
      </w:r>
      <w:r w:rsidRPr="00384800">
        <w:rPr>
          <w:lang w:val="en-CA"/>
        </w:rPr>
        <w:t>). Fig. 10 shows the profiles resulting from this operation. A greater dispersion around the reference profiles (</w:t>
      </w:r>
      <w:ins w:id="353" w:author="AndreaZ" w:date="2018-11-02T05:00:00Z">
        <w:r w:rsidR="0074654D" w:rsidRPr="00384800">
          <w:rPr>
            <w:lang w:val="en-CA"/>
          </w:rPr>
          <w:t xml:space="preserve">thick </w:t>
        </w:r>
      </w:ins>
      <w:r w:rsidRPr="00384800">
        <w:rPr>
          <w:lang w:val="en-CA"/>
        </w:rPr>
        <w:t xml:space="preserve">black </w:t>
      </w:r>
      <w:del w:id="354" w:author="AndreaZ" w:date="2018-11-02T05:00:00Z">
        <w:r w:rsidRPr="00384800" w:rsidDel="0074654D">
          <w:rPr>
            <w:lang w:val="en-CA"/>
          </w:rPr>
          <w:delText xml:space="preserve">thick </w:delText>
        </w:r>
      </w:del>
      <w:r w:rsidRPr="00384800">
        <w:rPr>
          <w:lang w:val="en-CA"/>
        </w:rPr>
        <w:t>lines in Fig. 10) occur</w:t>
      </w:r>
      <w:ins w:id="355" w:author="AndreaZ" w:date="2018-11-02T05:00:00Z">
        <w:r w:rsidR="0074654D">
          <w:rPr>
            <w:lang w:val="en-CA"/>
          </w:rPr>
          <w:t>r</w:t>
        </w:r>
      </w:ins>
      <w:r w:rsidRPr="00384800">
        <w:rPr>
          <w:lang w:val="en-CA"/>
        </w:rPr>
        <w:t xml:space="preserve">ed when using </w:t>
      </w:r>
      <w:proofErr w:type="spellStart"/>
      <w:r w:rsidRPr="00384800">
        <w:rPr>
          <w:lang w:val="en-CA"/>
        </w:rPr>
        <w:t>K</w:t>
      </w:r>
      <w:r w:rsidRPr="00384800">
        <w:rPr>
          <w:vertAlign w:val="subscript"/>
          <w:lang w:val="en-CA"/>
        </w:rPr>
        <w:t>d</w:t>
      </w:r>
      <w:proofErr w:type="spellEnd"/>
      <w:r w:rsidRPr="00384800">
        <w:rPr>
          <w:vertAlign w:val="subscript"/>
          <w:lang w:val="en-CA"/>
        </w:rPr>
        <w:t xml:space="preserve"> </w:t>
      </w:r>
      <w:r w:rsidRPr="00384800">
        <w:rPr>
          <w:lang w:val="en-CA"/>
        </w:rPr>
        <w:t xml:space="preserve">compared to the profiles generated with similarly derived </w:t>
      </w:r>
      <w:proofErr w:type="spellStart"/>
      <w:r w:rsidRPr="00384800">
        <w:rPr>
          <w:lang w:val="en-CA"/>
        </w:rPr>
        <w:t>K</w:t>
      </w:r>
      <w:r w:rsidRPr="00384800">
        <w:rPr>
          <w:vertAlign w:val="subscript"/>
          <w:lang w:val="en-CA"/>
        </w:rPr>
        <w:t>Lu</w:t>
      </w:r>
      <w:proofErr w:type="spellEnd"/>
      <w:r w:rsidRPr="00384800">
        <w:rPr>
          <w:lang w:val="en-CA"/>
        </w:rPr>
        <w:t xml:space="preserve"> values. The relative differences between </w:t>
      </w:r>
      <w:ins w:id="356" w:author="AndreaZ" w:date="2018-11-02T05:00:00Z">
        <w:r w:rsidR="0074654D">
          <w:rPr>
            <w:lang w:val="en-CA"/>
          </w:rPr>
          <w:t xml:space="preserve">the </w:t>
        </w:r>
      </w:ins>
      <w:r w:rsidRPr="00384800">
        <w:rPr>
          <w:lang w:val="en-CA"/>
        </w:rPr>
        <w:t>depth-integrated values of each local profiles (colo</w:t>
      </w:r>
      <w:ins w:id="357" w:author="AndreaZ" w:date="2018-11-02T05:00:00Z">
        <w:r w:rsidR="0074654D">
          <w:rPr>
            <w:lang w:val="en-CA"/>
          </w:rPr>
          <w:t>u</w:t>
        </w:r>
      </w:ins>
      <w:r w:rsidRPr="00384800">
        <w:rPr>
          <w:lang w:val="en-CA"/>
        </w:rPr>
        <w:t>red lines in Fig. 10) and the depth-integrated values of the reference profiles (</w:t>
      </w:r>
      <w:ins w:id="358" w:author="AndreaZ" w:date="2018-11-02T05:00:00Z">
        <w:r w:rsidR="0074654D" w:rsidRPr="00384800">
          <w:rPr>
            <w:lang w:val="en-CA"/>
          </w:rPr>
          <w:t xml:space="preserve">thick </w:t>
        </w:r>
      </w:ins>
      <w:r w:rsidRPr="00384800">
        <w:rPr>
          <w:lang w:val="en-CA"/>
        </w:rPr>
        <w:t xml:space="preserve">black </w:t>
      </w:r>
      <w:del w:id="359" w:author="AndreaZ" w:date="2018-11-02T05:00:00Z">
        <w:r w:rsidRPr="00384800" w:rsidDel="0074654D">
          <w:rPr>
            <w:lang w:val="en-CA"/>
          </w:rPr>
          <w:delText xml:space="preserve">thick </w:delText>
        </w:r>
      </w:del>
      <w:r w:rsidRPr="00384800">
        <w:rPr>
          <w:lang w:val="en-CA"/>
        </w:rPr>
        <w:t xml:space="preserve">lines in Fig. 10) were </w:t>
      </w:r>
      <w:r w:rsidRPr="00384800">
        <w:rPr>
          <w:lang w:val="en-CA"/>
        </w:rPr>
        <w:lastRenderedPageBreak/>
        <w:t xml:space="preserve">used to quantify the error of using either </w:t>
      </w:r>
      <w:proofErr w:type="spellStart"/>
      <w:r w:rsidRPr="00384800">
        <w:rPr>
          <w:lang w:val="en-CA"/>
        </w:rPr>
        <w:t>K</w:t>
      </w:r>
      <w:r w:rsidRPr="00384800">
        <w:rPr>
          <w:vertAlign w:val="subscript"/>
          <w:lang w:val="en-CA"/>
        </w:rPr>
        <w:t>d</w:t>
      </w:r>
      <w:proofErr w:type="spellEnd"/>
      <w:r w:rsidRPr="00384800">
        <w:rPr>
          <w:lang w:val="en-CA"/>
        </w:rPr>
        <w:t xml:space="preserve"> or </w:t>
      </w:r>
      <w:proofErr w:type="spellStart"/>
      <w:r w:rsidRPr="00384800">
        <w:rPr>
          <w:lang w:val="en-CA"/>
        </w:rPr>
        <w:t>K</w:t>
      </w:r>
      <w:r w:rsidRPr="00384800">
        <w:rPr>
          <w:vertAlign w:val="subscript"/>
          <w:lang w:val="en-CA"/>
        </w:rPr>
        <w:t>Lu</w:t>
      </w:r>
      <w:proofErr w:type="spellEnd"/>
      <w:r w:rsidRPr="00384800">
        <w:rPr>
          <w:lang w:val="en-CA"/>
        </w:rPr>
        <w:t xml:space="preserve"> as a proxy to predict downward irradiance in the water column (Fig. 11).</w:t>
      </w:r>
      <w:r w:rsidR="00386D9A" w:rsidRPr="00384800">
        <w:rPr>
          <w:lang w:val="en-CA"/>
        </w:rPr>
        <w:t xml:space="preserve"> </w:t>
      </w:r>
      <w:r w:rsidRPr="00384800">
        <w:rPr>
          <w:lang w:val="en-CA"/>
        </w:rPr>
        <w:t xml:space="preserve">Below the melt pond, </w:t>
      </w:r>
      <w:proofErr w:type="spellStart"/>
      <w:r w:rsidRPr="00384800">
        <w:rPr>
          <w:lang w:val="en-CA"/>
        </w:rPr>
        <w:t>K</w:t>
      </w:r>
      <w:r w:rsidRPr="00384800">
        <w:rPr>
          <w:vertAlign w:val="subscript"/>
          <w:lang w:val="en-CA"/>
        </w:rPr>
        <w:t>d</w:t>
      </w:r>
      <w:proofErr w:type="spellEnd"/>
      <w:r w:rsidRPr="00384800">
        <w:rPr>
          <w:lang w:val="en-CA"/>
        </w:rPr>
        <w:t xml:space="preserve"> overestimated total downward irradiance by up to 40%. In this region, the local Ks are inflated. In the transition region, between 5 and 10 m from the cent</w:t>
      </w:r>
      <w:ins w:id="360" w:author="AndreaZ" w:date="2018-11-02T05:01:00Z">
        <w:r w:rsidR="0074654D">
          <w:rPr>
            <w:lang w:val="en-CA"/>
          </w:rPr>
          <w:t>r</w:t>
        </w:r>
      </w:ins>
      <w:r w:rsidRPr="00384800">
        <w:rPr>
          <w:lang w:val="en-CA"/>
        </w:rPr>
        <w:t>e</w:t>
      </w:r>
      <w:del w:id="361" w:author="AndreaZ" w:date="2018-11-02T05:01:00Z">
        <w:r w:rsidRPr="00384800" w:rsidDel="0074654D">
          <w:rPr>
            <w:lang w:val="en-CA"/>
          </w:rPr>
          <w:delText>r</w:delText>
        </w:r>
      </w:del>
      <w:r w:rsidRPr="00384800">
        <w:rPr>
          <w:lang w:val="en-CA"/>
        </w:rPr>
        <w:t xml:space="preserve"> of the melt pond, where subsurface maxima are observed, </w:t>
      </w:r>
      <w:proofErr w:type="spellStart"/>
      <w:r w:rsidRPr="00384800">
        <w:rPr>
          <w:lang w:val="en-CA"/>
        </w:rPr>
        <w:t>K</w:t>
      </w:r>
      <w:r w:rsidRPr="00384800">
        <w:rPr>
          <w:vertAlign w:val="subscript"/>
          <w:lang w:val="en-CA"/>
        </w:rPr>
        <w:t>d</w:t>
      </w:r>
      <w:proofErr w:type="spellEnd"/>
      <w:r w:rsidRPr="00384800">
        <w:rPr>
          <w:lang w:val="en-CA"/>
        </w:rPr>
        <w:t xml:space="preserve"> underestimate the downward irradiance by up to 35%. Further away from the edge of the melt pond, the errors saturated to maximum -25%.</w:t>
      </w:r>
    </w:p>
    <w:p w:rsidR="001840D5" w:rsidRPr="00384800" w:rsidRDefault="005B6FAC">
      <w:pPr>
        <w:pStyle w:val="normal0"/>
        <w:rPr>
          <w:lang w:val="en-CA"/>
        </w:rPr>
      </w:pPr>
      <w:del w:id="362" w:author="AndreaZ" w:date="2018-11-02T05:01:00Z">
        <w:r w:rsidRPr="00384800" w:rsidDel="0074654D">
          <w:rPr>
            <w:lang w:val="en-CA"/>
          </w:rPr>
          <w:delText xml:space="preserve"> </w:delText>
        </w:r>
      </w:del>
      <w:r w:rsidRPr="00384800">
        <w:rPr>
          <w:lang w:val="en-CA"/>
        </w:rPr>
        <w:t xml:space="preserve">The mean relative errors were lower by approximately a factor of two when using </w:t>
      </w:r>
      <w:proofErr w:type="spellStart"/>
      <w:r w:rsidRPr="00384800">
        <w:rPr>
          <w:lang w:val="en-CA"/>
        </w:rPr>
        <w:t>K</w:t>
      </w:r>
      <w:r w:rsidRPr="00384800">
        <w:rPr>
          <w:vertAlign w:val="subscript"/>
          <w:lang w:val="en-CA"/>
        </w:rPr>
        <w:t>Lu</w:t>
      </w:r>
      <w:proofErr w:type="spellEnd"/>
      <w:r w:rsidRPr="00384800">
        <w:rPr>
          <w:lang w:val="en-CA"/>
        </w:rPr>
        <w:t xml:space="preserve"> (-7%) compared to </w:t>
      </w:r>
      <w:proofErr w:type="spellStart"/>
      <w:r w:rsidRPr="00384800">
        <w:rPr>
          <w:lang w:val="en-CA"/>
        </w:rPr>
        <w:t>K</w:t>
      </w:r>
      <w:r w:rsidRPr="00384800">
        <w:rPr>
          <w:vertAlign w:val="subscript"/>
          <w:lang w:val="en-CA"/>
        </w:rPr>
        <w:t>d</w:t>
      </w:r>
      <w:proofErr w:type="spellEnd"/>
      <w:r w:rsidRPr="00384800">
        <w:rPr>
          <w:lang w:val="en-CA"/>
        </w:rPr>
        <w:t xml:space="preserve"> (-12%). The </w:t>
      </w:r>
      <w:ins w:id="363" w:author="AndreaZ" w:date="2018-11-02T05:01:00Z">
        <w:r w:rsidR="0074654D">
          <w:rPr>
            <w:lang w:val="en-CA"/>
          </w:rPr>
          <w:t xml:space="preserve">prediction </w:t>
        </w:r>
      </w:ins>
      <w:r w:rsidRPr="00384800">
        <w:rPr>
          <w:lang w:val="en-CA"/>
        </w:rPr>
        <w:t xml:space="preserve">errors </w:t>
      </w:r>
      <w:del w:id="364" w:author="AndreaZ" w:date="2018-11-02T05:01:00Z">
        <w:r w:rsidRPr="00384800" w:rsidDel="0074654D">
          <w:rPr>
            <w:lang w:val="en-CA"/>
          </w:rPr>
          <w:delText xml:space="preserve">of the predictions </w:delText>
        </w:r>
      </w:del>
      <w:r w:rsidRPr="00384800">
        <w:rPr>
          <w:lang w:val="en-CA"/>
        </w:rPr>
        <w:t>stabilized at a shorter distance from the cent</w:t>
      </w:r>
      <w:ins w:id="365" w:author="AndreaZ" w:date="2018-11-02T05:01:00Z">
        <w:r w:rsidR="0074654D">
          <w:rPr>
            <w:lang w:val="en-CA"/>
          </w:rPr>
          <w:t>r</w:t>
        </w:r>
      </w:ins>
      <w:r w:rsidRPr="00384800">
        <w:rPr>
          <w:lang w:val="en-CA"/>
        </w:rPr>
        <w:t>e</w:t>
      </w:r>
      <w:del w:id="366" w:author="AndreaZ" w:date="2018-11-02T05:01:00Z">
        <w:r w:rsidRPr="00384800" w:rsidDel="0074654D">
          <w:rPr>
            <w:lang w:val="en-CA"/>
          </w:rPr>
          <w:delText>r</w:delText>
        </w:r>
      </w:del>
      <w:r w:rsidRPr="00384800">
        <w:rPr>
          <w:lang w:val="en-CA"/>
        </w:rPr>
        <w:t xml:space="preserve"> of the melt pond when using </w:t>
      </w:r>
      <w:proofErr w:type="spellStart"/>
      <w:r w:rsidRPr="00384800">
        <w:rPr>
          <w:lang w:val="en-CA"/>
        </w:rPr>
        <w:t>K</w:t>
      </w:r>
      <w:r w:rsidRPr="00384800">
        <w:rPr>
          <w:vertAlign w:val="subscript"/>
          <w:lang w:val="en-CA"/>
        </w:rPr>
        <w:t>Lu</w:t>
      </w:r>
      <w:proofErr w:type="spellEnd"/>
      <w:r w:rsidRPr="00384800">
        <w:rPr>
          <w:lang w:val="en-CA"/>
        </w:rPr>
        <w:t xml:space="preserve"> (~10 m) compared with using </w:t>
      </w:r>
      <w:proofErr w:type="spellStart"/>
      <w:r w:rsidRPr="00384800">
        <w:rPr>
          <w:lang w:val="en-CA"/>
        </w:rPr>
        <w:t>K</w:t>
      </w:r>
      <w:r w:rsidRPr="00384800">
        <w:rPr>
          <w:vertAlign w:val="subscript"/>
          <w:lang w:val="en-CA"/>
        </w:rPr>
        <w:t>d</w:t>
      </w:r>
      <w:proofErr w:type="spellEnd"/>
      <w:r w:rsidRPr="00384800">
        <w:rPr>
          <w:lang w:val="en-CA"/>
        </w:rPr>
        <w:t xml:space="preserve"> (~20 m). Furthermore, the largest error occurred when the melt pond occupied 25% of the area (Fig. 1) used to derive the reference average profile (Fig. 10).</w:t>
      </w:r>
    </w:p>
    <w:p w:rsidR="001840D5" w:rsidRPr="00384800" w:rsidRDefault="005B6FAC">
      <w:pPr>
        <w:pStyle w:val="normal0"/>
        <w:rPr>
          <w:lang w:val="en-CA"/>
        </w:rPr>
      </w:pPr>
      <w:r w:rsidRPr="00384800">
        <w:rPr>
          <w:b/>
          <w:sz w:val="28"/>
          <w:szCs w:val="28"/>
          <w:lang w:val="en-CA"/>
        </w:rPr>
        <w:t>Discussion</w:t>
      </w:r>
    </w:p>
    <w:p w:rsidR="001840D5" w:rsidRPr="00384800" w:rsidRDefault="005B6FAC">
      <w:pPr>
        <w:pStyle w:val="normal0"/>
        <w:rPr>
          <w:lang w:val="en-CA"/>
        </w:rPr>
      </w:pPr>
      <w:r w:rsidRPr="00384800">
        <w:rPr>
          <w:lang w:val="en-CA"/>
        </w:rPr>
        <w:t>In the Arctic, melt pond coverage, lead coverage</w:t>
      </w:r>
      <w:ins w:id="367" w:author="AndreaZ" w:date="2018-11-02T05:01:00Z">
        <w:r w:rsidR="0074654D">
          <w:rPr>
            <w:lang w:val="en-CA"/>
          </w:rPr>
          <w:t>,</w:t>
        </w:r>
      </w:ins>
      <w:r w:rsidRPr="00384800">
        <w:rPr>
          <w:lang w:val="en-CA"/>
        </w:rPr>
        <w:t xml:space="preserve"> and ice</w:t>
      </w:r>
      <w:ins w:id="368" w:author="AndreaZ" w:date="2018-11-02T05:01:00Z">
        <w:r w:rsidR="0074654D">
          <w:rPr>
            <w:lang w:val="en-CA"/>
          </w:rPr>
          <w:t xml:space="preserve"> and </w:t>
        </w:r>
      </w:ins>
      <w:del w:id="369" w:author="AndreaZ" w:date="2018-11-02T05:01:00Z">
        <w:r w:rsidRPr="00384800" w:rsidDel="0074654D">
          <w:rPr>
            <w:lang w:val="en-CA"/>
          </w:rPr>
          <w:delText>/</w:delText>
        </w:r>
      </w:del>
      <w:r w:rsidRPr="00384800">
        <w:rPr>
          <w:lang w:val="en-CA"/>
        </w:rPr>
        <w:t xml:space="preserve">snow thickness can vary </w:t>
      </w:r>
      <w:del w:id="370" w:author="AndreaZ" w:date="2018-11-02T05:02:00Z">
        <w:r w:rsidRPr="00384800" w:rsidDel="0074654D">
          <w:rPr>
            <w:lang w:val="en-CA"/>
          </w:rPr>
          <w:delText xml:space="preserve">highly </w:delText>
        </w:r>
      </w:del>
      <w:ins w:id="371" w:author="AndreaZ" w:date="2018-11-02T05:02:00Z">
        <w:r w:rsidR="0074654D">
          <w:rPr>
            <w:lang w:val="en-CA"/>
          </w:rPr>
          <w:t>greatly</w:t>
        </w:r>
        <w:r w:rsidR="0074654D" w:rsidRPr="00384800">
          <w:rPr>
            <w:lang w:val="en-CA"/>
          </w:rPr>
          <w:t xml:space="preserve"> </w:t>
        </w:r>
      </w:ins>
      <w:r w:rsidRPr="00384800">
        <w:rPr>
          <w:lang w:val="en-CA"/>
        </w:rPr>
        <w:t>in both time and space (</w:t>
      </w:r>
      <w:proofErr w:type="spellStart"/>
      <w:r w:rsidRPr="00384800">
        <w:rPr>
          <w:lang w:val="en-CA"/>
        </w:rPr>
        <w:t>Landy</w:t>
      </w:r>
      <w:proofErr w:type="spellEnd"/>
      <w:ins w:id="372" w:author="AndreaZ" w:date="2018-11-02T05:02:00Z">
        <w:r w:rsidR="0074654D">
          <w:rPr>
            <w:lang w:val="en-CA"/>
          </w:rPr>
          <w:t xml:space="preserve"> </w:t>
        </w:r>
      </w:ins>
      <w:r w:rsidRPr="00384800">
        <w:rPr>
          <w:lang w:val="en-CA"/>
        </w:rPr>
        <w:t xml:space="preserve">2014, </w:t>
      </w:r>
      <w:proofErr w:type="spellStart"/>
      <w:r w:rsidRPr="00384800">
        <w:rPr>
          <w:lang w:val="en-CA"/>
        </w:rPr>
        <w:t>Eicken</w:t>
      </w:r>
      <w:proofErr w:type="spellEnd"/>
      <w:ins w:id="373" w:author="AndreaZ" w:date="2018-11-02T05:02:00Z">
        <w:r w:rsidR="0074654D">
          <w:rPr>
            <w:lang w:val="en-CA"/>
          </w:rPr>
          <w:t xml:space="preserve"> </w:t>
        </w:r>
      </w:ins>
      <w:r w:rsidRPr="00384800">
        <w:rPr>
          <w:lang w:val="en-CA"/>
        </w:rPr>
        <w:t>2004). Due to this sea ice heterogeneity, local under-ice measurements of downward irradiance are sometimes characterized by subsurface light maxima (Fig. 3). To model such profiles, Laney</w:t>
      </w:r>
      <w:ins w:id="374" w:author="AndreaZ" w:date="2018-11-02T05:02:00Z">
        <w:r w:rsidR="0074654D">
          <w:rPr>
            <w:lang w:val="en-CA"/>
          </w:rPr>
          <w:t xml:space="preserve"> (</w:t>
        </w:r>
      </w:ins>
      <w:r w:rsidRPr="00384800">
        <w:rPr>
          <w:lang w:val="en-CA"/>
        </w:rPr>
        <w:t>2017</w:t>
      </w:r>
      <w:ins w:id="375" w:author="AndreaZ" w:date="2018-11-02T05:02:00Z">
        <w:r w:rsidR="0074654D">
          <w:rPr>
            <w:lang w:val="en-CA"/>
          </w:rPr>
          <w:t>)</w:t>
        </w:r>
      </w:ins>
      <w:r w:rsidRPr="00384800">
        <w:rPr>
          <w:lang w:val="en-CA"/>
        </w:rPr>
        <w:t xml:space="preserve"> proposed a semi-empirical parameterization using two exponential terms (see Equation </w:t>
      </w:r>
      <w:del w:id="376" w:author="AndreaZ" w:date="2018-11-02T05:02:00Z">
        <w:r w:rsidRPr="00384800" w:rsidDel="0074654D">
          <w:rPr>
            <w:lang w:val="en-CA"/>
          </w:rPr>
          <w:delText>(</w:delText>
        </w:r>
      </w:del>
      <w:r w:rsidRPr="00384800">
        <w:rPr>
          <w:lang w:val="en-CA"/>
        </w:rPr>
        <w:t>3</w:t>
      </w:r>
      <w:del w:id="377" w:author="AndreaZ" w:date="2018-11-02T05:02:00Z">
        <w:r w:rsidRPr="00384800" w:rsidDel="0074654D">
          <w:rPr>
            <w:lang w:val="en-CA"/>
          </w:rPr>
          <w:delText>)</w:delText>
        </w:r>
      </w:del>
      <w:r w:rsidRPr="00384800">
        <w:rPr>
          <w:lang w:val="en-CA"/>
        </w:rPr>
        <w:t xml:space="preserve">). Whereas their method might provide adequate estimations of instantaneous downward diffuse attenuation coefficients at specific locations, fitting a double exponential might not be ideal because data </w:t>
      </w:r>
      <w:ins w:id="378" w:author="AndreaZ" w:date="2018-11-02T05:02:00Z">
        <w:r w:rsidR="0074654D">
          <w:rPr>
            <w:lang w:val="en-CA"/>
          </w:rPr>
          <w:t>are</w:t>
        </w:r>
      </w:ins>
      <w:del w:id="379" w:author="AndreaZ" w:date="2018-11-02T05:02:00Z">
        <w:r w:rsidRPr="00384800" w:rsidDel="0074654D">
          <w:rPr>
            <w:lang w:val="en-CA"/>
          </w:rPr>
          <w:delText>is</w:delText>
        </w:r>
      </w:del>
      <w:r w:rsidRPr="00384800">
        <w:rPr>
          <w:lang w:val="en-CA"/>
        </w:rPr>
        <w:t xml:space="preserve"> modelled locally and do not provide an adequate description of the average light field </w:t>
      </w:r>
      <w:commentRangeStart w:id="380"/>
      <w:r w:rsidRPr="00384800">
        <w:rPr>
          <w:lang w:val="en-CA"/>
        </w:rPr>
        <w:t>(</w:t>
      </w:r>
      <m:oMath>
        <m:sSub>
          <m:sSubPr>
            <m:ctrlPr>
              <w:rPr>
                <w:rFonts w:ascii="Cambria Math" w:hAnsi="Cambria Math"/>
                <w:lang w:val="en-CA"/>
              </w:rPr>
            </m:ctrlPr>
          </m:sSubPr>
          <m:e>
            <m:bar>
              <m:barPr>
                <m:ctrlPr>
                  <w:rPr>
                    <w:rFonts w:ascii="Cambria Math" w:hAnsi="Cambria Math"/>
                    <w:lang w:val="en-CA"/>
                  </w:rPr>
                </m:ctrlPr>
              </m:barPr>
              <m:e>
                <m:r>
                  <w:rPr>
                    <w:lang w:val="en-CA"/>
                  </w:rPr>
                  <m:t>E</m:t>
                </m:r>
              </m:e>
            </m:bar>
          </m:e>
          <m:sub>
            <m:r>
              <w:rPr>
                <w:lang w:val="en-CA"/>
              </w:rPr>
              <m:t>d</m:t>
            </m:r>
          </m:sub>
        </m:sSub>
        <m:r>
          <w:rPr>
            <w:lang w:val="en-CA"/>
          </w:rPr>
          <m:t>(z)</m:t>
        </m:r>
      </m:oMath>
      <w:r w:rsidRPr="00384800">
        <w:rPr>
          <w:lang w:val="en-CA"/>
        </w:rPr>
        <w:t xml:space="preserve">) </w:t>
      </w:r>
      <w:commentRangeEnd w:id="380"/>
      <w:r w:rsidR="0074654D">
        <w:rPr>
          <w:rStyle w:val="CommentReference"/>
          <w:rFonts w:cs="Vrinda"/>
        </w:rPr>
        <w:commentReference w:id="380"/>
      </w:r>
      <w:r w:rsidRPr="00384800">
        <w:rPr>
          <w:lang w:val="en-CA"/>
        </w:rPr>
        <w:t xml:space="preserve">as it would be seen, for example, by drifting </w:t>
      </w:r>
      <w:r w:rsidR="0074654D">
        <w:rPr>
          <w:lang w:val="en-CA"/>
        </w:rPr>
        <w:t>phytoplankton</w:t>
      </w:r>
      <w:r w:rsidRPr="00384800">
        <w:rPr>
          <w:lang w:val="en-CA"/>
        </w:rPr>
        <w:t xml:space="preserve"> cells. In such conditions, </w:t>
      </w:r>
      <w:del w:id="381" w:author="AndreaZ" w:date="2018-11-02T05:03:00Z">
        <w:r w:rsidRPr="00384800" w:rsidDel="0074654D">
          <w:rPr>
            <w:lang w:val="en-CA"/>
          </w:rPr>
          <w:delText>it was</w:delText>
        </w:r>
      </w:del>
      <w:ins w:id="382" w:author="AndreaZ" w:date="2018-11-02T05:03:00Z">
        <w:r w:rsidR="0074654D">
          <w:rPr>
            <w:lang w:val="en-CA"/>
          </w:rPr>
          <w:t>this paper</w:t>
        </w:r>
      </w:ins>
      <w:r w:rsidRPr="00384800">
        <w:rPr>
          <w:lang w:val="en-CA"/>
        </w:rPr>
        <w:t xml:space="preserve"> argue</w:t>
      </w:r>
      <w:ins w:id="383" w:author="AndreaZ" w:date="2018-11-02T05:03:00Z">
        <w:r w:rsidR="0074654D">
          <w:rPr>
            <w:lang w:val="en-CA"/>
          </w:rPr>
          <w:t>s</w:t>
        </w:r>
      </w:ins>
      <w:del w:id="384" w:author="AndreaZ" w:date="2018-11-02T05:03:00Z">
        <w:r w:rsidRPr="00384800" w:rsidDel="0074654D">
          <w:rPr>
            <w:lang w:val="en-CA"/>
          </w:rPr>
          <w:delText>d</w:delText>
        </w:r>
      </w:del>
      <w:r w:rsidRPr="00384800">
        <w:rPr>
          <w:lang w:val="en-CA"/>
        </w:rPr>
        <w:t xml:space="preserve"> that under ice irradiance measurements </w:t>
      </w:r>
      <w:r w:rsidRPr="00384800">
        <w:rPr>
          <w:lang w:val="en-CA"/>
        </w:rPr>
        <w:lastRenderedPageBreak/>
        <w:t>should be analyzed in the context of ice and surface properties within a radius of several met</w:t>
      </w:r>
      <w:ins w:id="385" w:author="AndreaZ" w:date="2018-11-02T05:03:00Z">
        <w:r w:rsidR="0074654D">
          <w:rPr>
            <w:lang w:val="en-CA"/>
          </w:rPr>
          <w:t>r</w:t>
        </w:r>
      </w:ins>
      <w:r w:rsidRPr="00384800">
        <w:rPr>
          <w:lang w:val="en-CA"/>
        </w:rPr>
        <w:t>e</w:t>
      </w:r>
      <w:del w:id="386" w:author="AndreaZ" w:date="2018-11-02T05:03:00Z">
        <w:r w:rsidRPr="00384800" w:rsidDel="0074654D">
          <w:rPr>
            <w:lang w:val="en-CA"/>
          </w:rPr>
          <w:delText>r</w:delText>
        </w:r>
      </w:del>
      <w:r w:rsidRPr="00384800">
        <w:rPr>
          <w:lang w:val="en-CA"/>
        </w:rPr>
        <w:t>s over the horizontal distance since local measurements do not reproduce the full variability of the under-ice light field (</w:t>
      </w:r>
      <w:proofErr w:type="spellStart"/>
      <w:r w:rsidRPr="00384800">
        <w:rPr>
          <w:lang w:val="en-CA"/>
        </w:rPr>
        <w:t>Katlein</w:t>
      </w:r>
      <w:proofErr w:type="spellEnd"/>
      <w:ins w:id="387" w:author="AndreaZ" w:date="2018-11-02T05:03:00Z">
        <w:r w:rsidR="0074654D">
          <w:rPr>
            <w:lang w:val="en-CA"/>
          </w:rPr>
          <w:t xml:space="preserve"> </w:t>
        </w:r>
      </w:ins>
      <w:r w:rsidRPr="00384800">
        <w:rPr>
          <w:lang w:val="en-CA"/>
        </w:rPr>
        <w:t>2015).</w:t>
      </w:r>
    </w:p>
    <w:p w:rsidR="001840D5" w:rsidRPr="00384800" w:rsidRDefault="005B6FAC">
      <w:pPr>
        <w:pStyle w:val="normal0"/>
        <w:rPr>
          <w:lang w:val="en-CA"/>
        </w:rPr>
      </w:pPr>
      <w:r w:rsidRPr="00384800">
        <w:rPr>
          <w:lang w:val="en-CA"/>
        </w:rPr>
        <w:t>Using in situ light measurements, it was found that E</w:t>
      </w:r>
      <w:r w:rsidRPr="00384800">
        <w:rPr>
          <w:vertAlign w:val="subscript"/>
          <w:lang w:val="en-CA"/>
        </w:rPr>
        <w:t>d</w:t>
      </w:r>
      <w:r w:rsidRPr="00384800">
        <w:rPr>
          <w:lang w:val="en-CA"/>
        </w:rPr>
        <w:t xml:space="preserve"> and L</w:t>
      </w:r>
      <w:r w:rsidRPr="00384800">
        <w:rPr>
          <w:vertAlign w:val="subscript"/>
          <w:lang w:val="en-CA"/>
        </w:rPr>
        <w:t>u</w:t>
      </w:r>
      <w:r w:rsidRPr="00384800">
        <w:rPr>
          <w:lang w:val="en-CA"/>
        </w:rPr>
        <w:t xml:space="preserve"> (and therefore </w:t>
      </w:r>
      <w:proofErr w:type="spellStart"/>
      <w:r w:rsidRPr="00384800">
        <w:rPr>
          <w:lang w:val="en-CA"/>
        </w:rPr>
        <w:t>K</w:t>
      </w:r>
      <w:r w:rsidRPr="00384800">
        <w:rPr>
          <w:vertAlign w:val="subscript"/>
          <w:lang w:val="en-CA"/>
        </w:rPr>
        <w:t>d</w:t>
      </w:r>
      <w:proofErr w:type="spellEnd"/>
      <w:r w:rsidRPr="00384800">
        <w:rPr>
          <w:lang w:val="en-CA"/>
        </w:rPr>
        <w:t xml:space="preserve"> and </w:t>
      </w:r>
      <w:proofErr w:type="spellStart"/>
      <w:r w:rsidRPr="00384800">
        <w:rPr>
          <w:lang w:val="en-CA"/>
        </w:rPr>
        <w:t>K</w:t>
      </w:r>
      <w:r w:rsidRPr="00384800">
        <w:rPr>
          <w:vertAlign w:val="subscript"/>
          <w:lang w:val="en-CA"/>
        </w:rPr>
        <w:t>Lu</w:t>
      </w:r>
      <w:proofErr w:type="spellEnd"/>
      <w:r w:rsidRPr="00384800">
        <w:rPr>
          <w:lang w:val="en-CA"/>
        </w:rPr>
        <w:t>) were highly correlated below 10 m depth (Fig. 4, Fig. 5), even when subsurface light maxima were present (Fig. 3). One possible explanation is that a L</w:t>
      </w:r>
      <w:r w:rsidRPr="00384800">
        <w:rPr>
          <w:vertAlign w:val="subscript"/>
          <w:lang w:val="en-CA"/>
        </w:rPr>
        <w:t>u</w:t>
      </w:r>
      <w:r w:rsidRPr="00384800">
        <w:rPr>
          <w:lang w:val="en-CA"/>
        </w:rPr>
        <w:t xml:space="preserve"> radiometer measures scattered light originating from a larger surface area, which reduces the effect of sea ice heterogeneity. Accordingly, no subsurface light maxima were observed in the in situ upward radiance profiles. This reinforces the idea that L</w:t>
      </w:r>
      <w:r w:rsidRPr="00384800">
        <w:rPr>
          <w:vertAlign w:val="subscript"/>
          <w:lang w:val="en-CA"/>
        </w:rPr>
        <w:t>u</w:t>
      </w:r>
      <w:r w:rsidRPr="00384800">
        <w:rPr>
          <w:lang w:val="en-CA"/>
        </w:rPr>
        <w:t xml:space="preserve"> is less influenced by sea ice surface heterogeneity. </w:t>
      </w:r>
    </w:p>
    <w:p w:rsidR="001840D5" w:rsidRPr="00384800" w:rsidRDefault="005B6FAC">
      <w:pPr>
        <w:pStyle w:val="normal0"/>
        <w:rPr>
          <w:lang w:val="en-CA"/>
        </w:rPr>
      </w:pPr>
      <w:r w:rsidRPr="00384800">
        <w:rPr>
          <w:lang w:val="en-CA"/>
        </w:rPr>
        <w:t>Based on Monte</w:t>
      </w:r>
      <w:ins w:id="388" w:author="AndreaZ" w:date="2018-11-02T05:04:00Z">
        <w:r w:rsidR="0074654D">
          <w:rPr>
            <w:lang w:val="en-CA"/>
          </w:rPr>
          <w:t xml:space="preserve"> </w:t>
        </w:r>
      </w:ins>
      <w:del w:id="389" w:author="AndreaZ" w:date="2018-11-02T05:04:00Z">
        <w:r w:rsidRPr="00384800" w:rsidDel="0074654D">
          <w:rPr>
            <w:lang w:val="en-CA"/>
          </w:rPr>
          <w:delText>-</w:delText>
        </w:r>
      </w:del>
      <w:r w:rsidRPr="00384800">
        <w:rPr>
          <w:lang w:val="en-CA"/>
        </w:rPr>
        <w:t xml:space="preserve">Carlo simulations, our results showed that the average downward irradiance profile, </w:t>
      </w:r>
      <m:oMath>
        <m:sSub>
          <m:sSubPr>
            <m:ctrlPr>
              <w:rPr>
                <w:rFonts w:ascii="Cambria Math" w:hAnsi="Cambria Math"/>
                <w:lang w:val="en-CA"/>
              </w:rPr>
            </m:ctrlPr>
          </m:sSubPr>
          <m:e>
            <m:bar>
              <m:barPr>
                <m:ctrlPr>
                  <w:rPr>
                    <w:rFonts w:ascii="Cambria Math" w:hAnsi="Cambria Math"/>
                    <w:lang w:val="en-CA"/>
                  </w:rPr>
                </m:ctrlPr>
              </m:barPr>
              <m:e>
                <m:r>
                  <w:rPr>
                    <w:lang w:val="en-CA"/>
                  </w:rPr>
                  <m:t>E</m:t>
                </m:r>
              </m:e>
            </m:bar>
          </m:e>
          <m:sub>
            <m:r>
              <w:rPr>
                <w:lang w:val="en-CA"/>
              </w:rPr>
              <m:t>d</m:t>
            </m:r>
          </m:sub>
        </m:sSub>
      </m:oMath>
      <w:r w:rsidRPr="00384800">
        <w:rPr>
          <w:lang w:val="en-CA"/>
        </w:rPr>
        <w:t xml:space="preserve">(z), under heterogeneous sea ice cover follows a </w:t>
      </w:r>
      <w:r w:rsidR="00173373">
        <w:rPr>
          <w:lang w:val="en-CA"/>
        </w:rPr>
        <w:t>single</w:t>
      </w:r>
      <w:ins w:id="390" w:author="AndreaZ" w:date="2018-11-02T05:10:00Z">
        <w:r w:rsidR="00173373">
          <w:rPr>
            <w:lang w:val="en-CA"/>
          </w:rPr>
          <w:t>-</w:t>
        </w:r>
      </w:ins>
      <w:del w:id="391" w:author="AndreaZ" w:date="2018-11-02T05:10:00Z">
        <w:r w:rsidRPr="00384800" w:rsidDel="00173373">
          <w:rPr>
            <w:lang w:val="en-CA"/>
          </w:rPr>
          <w:delText xml:space="preserve"> </w:delText>
        </w:r>
      </w:del>
      <w:r w:rsidRPr="00384800">
        <w:rPr>
          <w:lang w:val="en-CA"/>
        </w:rPr>
        <w:t>term exponential function, even when melt ponds occupy a large fraction of the study area (Fig. 7). This is similar to what is observed under a wavy ice-free surface (</w:t>
      </w:r>
      <w:proofErr w:type="spellStart"/>
      <w:r w:rsidRPr="00384800">
        <w:rPr>
          <w:lang w:val="en-CA"/>
        </w:rPr>
        <w:t>Zaneveld</w:t>
      </w:r>
      <w:proofErr w:type="spellEnd"/>
      <w:ins w:id="392" w:author="AndreaZ" w:date="2018-11-02T05:11:00Z">
        <w:r w:rsidR="00173373">
          <w:rPr>
            <w:lang w:val="en-CA"/>
          </w:rPr>
          <w:t xml:space="preserve"> </w:t>
        </w:r>
      </w:ins>
      <w:r w:rsidRPr="00384800">
        <w:rPr>
          <w:lang w:val="en-CA"/>
        </w:rPr>
        <w:t xml:space="preserve">2001). However, estimating </w:t>
      </w:r>
      <m:oMath>
        <m:sSub>
          <m:sSubPr>
            <m:ctrlPr>
              <w:rPr>
                <w:rFonts w:ascii="Cambria Math" w:hAnsi="Cambria Math"/>
                <w:lang w:val="en-CA"/>
              </w:rPr>
            </m:ctrlPr>
          </m:sSubPr>
          <m:e>
            <m:bar>
              <m:barPr>
                <m:ctrlPr>
                  <w:rPr>
                    <w:rFonts w:ascii="Cambria Math" w:hAnsi="Cambria Math"/>
                    <w:lang w:val="en-CA"/>
                  </w:rPr>
                </m:ctrlPr>
              </m:barPr>
              <m:e>
                <m:r>
                  <w:rPr>
                    <w:lang w:val="en-CA"/>
                  </w:rPr>
                  <m:t>E</m:t>
                </m:r>
              </m:e>
            </m:bar>
          </m:e>
          <m:sub>
            <m:r>
              <w:rPr>
                <w:lang w:val="en-CA"/>
              </w:rPr>
              <m:t>d</m:t>
            </m:r>
          </m:sub>
        </m:sSub>
      </m:oMath>
      <w:r w:rsidRPr="00384800">
        <w:rPr>
          <w:lang w:val="en-CA"/>
        </w:rPr>
        <w:t>(z) for a given area is not straightforward</w:t>
      </w:r>
      <w:ins w:id="393" w:author="AndreaZ" w:date="2018-11-02T05:11:00Z">
        <w:r w:rsidR="00173373">
          <w:rPr>
            <w:lang w:val="en-CA"/>
          </w:rPr>
          <w:t>,</w:t>
        </w:r>
      </w:ins>
      <w:r w:rsidRPr="00384800">
        <w:rPr>
          <w:lang w:val="en-CA"/>
        </w:rPr>
        <w:t xml:space="preserve"> as it requires a large number of local profiles under the sea ice. An intuitive alternative to deriving </w:t>
      </w:r>
      <w:ins w:id="394" w:author="AndreaZ" w:date="2018-11-02T05:11:00Z">
        <w:r w:rsidR="00173373">
          <w:rPr>
            <w:lang w:val="en-CA"/>
          </w:rPr>
          <w:t xml:space="preserve">the </w:t>
        </w:r>
      </w:ins>
      <w:r w:rsidRPr="00384800">
        <w:rPr>
          <w:lang w:val="en-CA"/>
        </w:rPr>
        <w:t>attenuation coefficient is to use upward radiance</w:t>
      </w:r>
      <w:ins w:id="395" w:author="AndreaZ" w:date="2018-11-02T05:11:00Z">
        <w:r w:rsidR="00173373">
          <w:rPr>
            <w:lang w:val="en-CA"/>
          </w:rPr>
          <w:t>,</w:t>
        </w:r>
      </w:ins>
      <w:r w:rsidRPr="00384800">
        <w:rPr>
          <w:lang w:val="en-CA"/>
        </w:rPr>
        <w:t xml:space="preserve"> which is less influenced by sea surface heterogeneity compared to downward irradiance (Fig. 3, Fig. 4, Fig. 5). Monte</w:t>
      </w:r>
      <w:ins w:id="396" w:author="AndreaZ" w:date="2018-11-02T05:11:00Z">
        <w:r w:rsidR="00173373">
          <w:rPr>
            <w:lang w:val="en-CA"/>
          </w:rPr>
          <w:t xml:space="preserve"> </w:t>
        </w:r>
      </w:ins>
      <w:del w:id="397" w:author="AndreaZ" w:date="2018-11-02T05:11:00Z">
        <w:r w:rsidRPr="00384800" w:rsidDel="00173373">
          <w:rPr>
            <w:lang w:val="en-CA"/>
          </w:rPr>
          <w:delText>-</w:delText>
        </w:r>
      </w:del>
      <w:r w:rsidRPr="00384800">
        <w:rPr>
          <w:lang w:val="en-CA"/>
        </w:rPr>
        <w:t xml:space="preserve">Carlo simulations showed that a local estimation of </w:t>
      </w:r>
      <w:proofErr w:type="spellStart"/>
      <w:r w:rsidRPr="00384800">
        <w:rPr>
          <w:lang w:val="en-CA"/>
        </w:rPr>
        <w:t>K</w:t>
      </w:r>
      <w:r w:rsidRPr="00384800">
        <w:rPr>
          <w:vertAlign w:val="subscript"/>
          <w:lang w:val="en-CA"/>
        </w:rPr>
        <w:t>Lu</w:t>
      </w:r>
      <w:proofErr w:type="spellEnd"/>
      <w:r w:rsidRPr="00384800">
        <w:rPr>
          <w:lang w:val="en-CA"/>
        </w:rPr>
        <w:t xml:space="preserve"> could be a better proxy </w:t>
      </w:r>
      <w:commentRangeStart w:id="398"/>
      <w:r w:rsidRPr="00384800">
        <w:rPr>
          <w:lang w:val="en-CA"/>
        </w:rPr>
        <w:t xml:space="preserve">for </w:t>
      </w:r>
      <m:oMath>
        <m:sSub>
          <m:sSubPr>
            <m:ctrlPr>
              <w:rPr>
                <w:rFonts w:ascii="Cambria Math" w:hAnsi="Cambria Math"/>
                <w:lang w:val="en-CA"/>
              </w:rPr>
            </m:ctrlPr>
          </m:sSubPr>
          <m:e>
            <m:bar>
              <m:barPr>
                <m:ctrlPr>
                  <w:rPr>
                    <w:rFonts w:ascii="Cambria Math" w:hAnsi="Cambria Math"/>
                    <w:lang w:val="en-CA"/>
                  </w:rPr>
                </m:ctrlPr>
              </m:barPr>
              <m:e>
                <m:r>
                  <w:rPr>
                    <w:lang w:val="en-CA"/>
                  </w:rPr>
                  <m:t>K</m:t>
                </m:r>
              </m:e>
            </m:bar>
          </m:e>
          <m:sub>
            <m:r>
              <w:rPr>
                <w:lang w:val="en-CA"/>
              </w:rPr>
              <m:t>Ed</m:t>
            </m:r>
          </m:sub>
        </m:sSub>
      </m:oMath>
      <w:r w:rsidRPr="00384800">
        <w:rPr>
          <w:lang w:val="en-CA"/>
        </w:rPr>
        <w:t xml:space="preserve">. </w:t>
      </w:r>
      <w:commentRangeEnd w:id="398"/>
      <w:r w:rsidR="00173373">
        <w:rPr>
          <w:rStyle w:val="CommentReference"/>
          <w:rFonts w:cs="Vrinda"/>
        </w:rPr>
        <w:commentReference w:id="398"/>
      </w:r>
      <w:r w:rsidRPr="00384800">
        <w:rPr>
          <w:lang w:val="en-CA"/>
        </w:rPr>
        <w:t>Accordingly, simulations showed that</w:t>
      </w:r>
      <w:del w:id="399" w:author="AndreaZ" w:date="2018-11-02T05:12:00Z">
        <w:r w:rsidRPr="00384800" w:rsidDel="00173373">
          <w:rPr>
            <w:lang w:val="en-CA"/>
          </w:rPr>
          <w:delText>,</w:delText>
        </w:r>
      </w:del>
      <w:r w:rsidRPr="00384800">
        <w:rPr>
          <w:lang w:val="en-CA"/>
        </w:rPr>
        <w:t xml:space="preserve"> using K</w:t>
      </w:r>
      <w:r w:rsidRPr="00384800">
        <w:rPr>
          <w:vertAlign w:val="subscript"/>
          <w:lang w:val="en-CA"/>
        </w:rPr>
        <w:t>Lu</w:t>
      </w:r>
      <w:r w:rsidRPr="00384800">
        <w:rPr>
          <w:lang w:val="en-CA"/>
        </w:rPr>
        <w:t xml:space="preserve"> rather than </w:t>
      </w:r>
      <w:proofErr w:type="spellStart"/>
      <w:r w:rsidRPr="00384800">
        <w:rPr>
          <w:lang w:val="en-CA"/>
        </w:rPr>
        <w:t>K</w:t>
      </w:r>
      <w:r w:rsidRPr="00384800">
        <w:rPr>
          <w:vertAlign w:val="subscript"/>
          <w:lang w:val="en-CA"/>
        </w:rPr>
        <w:t>d</w:t>
      </w:r>
      <w:proofErr w:type="spellEnd"/>
      <w:r w:rsidRPr="00384800">
        <w:rPr>
          <w:lang w:val="en-CA"/>
        </w:rPr>
        <w:t xml:space="preserve"> provided better estimations of the average downward profile by reducing the average error by approximately a factor of two (Fig. 11). </w:t>
      </w:r>
    </w:p>
    <w:p w:rsidR="001840D5" w:rsidRPr="00384800" w:rsidRDefault="005B6FAC">
      <w:pPr>
        <w:pStyle w:val="normal0"/>
        <w:rPr>
          <w:lang w:val="en-CA"/>
        </w:rPr>
      </w:pPr>
      <w:r w:rsidRPr="00384800">
        <w:rPr>
          <w:lang w:val="en-CA"/>
        </w:rPr>
        <w:t>There are at least two main factors influencing the quality of in situ downward measurements under heterogeneous sea ice. The first factor is the horizontal distance from the cent</w:t>
      </w:r>
      <w:ins w:id="400" w:author="AndreaZ" w:date="2018-11-02T05:12:00Z">
        <w:r w:rsidR="00173373">
          <w:rPr>
            <w:lang w:val="en-CA"/>
          </w:rPr>
          <w:t>r</w:t>
        </w:r>
      </w:ins>
      <w:r w:rsidRPr="00384800">
        <w:rPr>
          <w:lang w:val="en-CA"/>
        </w:rPr>
        <w:t>e</w:t>
      </w:r>
      <w:del w:id="401" w:author="AndreaZ" w:date="2018-11-02T05:12:00Z">
        <w:r w:rsidRPr="00384800" w:rsidDel="00173373">
          <w:rPr>
            <w:lang w:val="en-CA"/>
          </w:rPr>
          <w:delText>r</w:delText>
        </w:r>
      </w:del>
      <w:r w:rsidRPr="00384800">
        <w:rPr>
          <w:lang w:val="en-CA"/>
        </w:rPr>
        <w:t xml:space="preserve"> of the melt pond. Although the relative error of </w:t>
      </w:r>
      <w:r w:rsidRPr="00384800">
        <w:rPr>
          <w:lang w:val="en-CA"/>
        </w:rPr>
        <w:lastRenderedPageBreak/>
        <w:t>propagating E</w:t>
      </w:r>
      <w:r w:rsidRPr="00384800">
        <w:rPr>
          <w:vertAlign w:val="subscript"/>
          <w:lang w:val="en-CA"/>
        </w:rPr>
        <w:t>d</w:t>
      </w:r>
      <w:r w:rsidRPr="00384800">
        <w:rPr>
          <w:lang w:val="en-CA"/>
        </w:rPr>
        <w:t>(0</w:t>
      </w:r>
      <w:r w:rsidRPr="00384800">
        <w:rPr>
          <w:vertAlign w:val="superscript"/>
          <w:lang w:val="en-CA"/>
        </w:rPr>
        <w:t>-</w:t>
      </w:r>
      <w:r w:rsidRPr="00384800">
        <w:rPr>
          <w:lang w:val="en-CA"/>
        </w:rPr>
        <w:t xml:space="preserve">) using both </w:t>
      </w:r>
      <w:proofErr w:type="spellStart"/>
      <w:r w:rsidRPr="00384800">
        <w:rPr>
          <w:lang w:val="en-CA"/>
        </w:rPr>
        <w:t>K</w:t>
      </w:r>
      <w:r w:rsidRPr="00384800">
        <w:rPr>
          <w:vertAlign w:val="subscript"/>
          <w:lang w:val="en-CA"/>
        </w:rPr>
        <w:t>d</w:t>
      </w:r>
      <w:proofErr w:type="spellEnd"/>
      <w:r w:rsidRPr="00384800">
        <w:rPr>
          <w:lang w:val="en-CA"/>
        </w:rPr>
        <w:t xml:space="preserve"> and </w:t>
      </w:r>
      <w:proofErr w:type="spellStart"/>
      <w:r w:rsidRPr="00384800">
        <w:rPr>
          <w:lang w:val="en-CA"/>
        </w:rPr>
        <w:t>K</w:t>
      </w:r>
      <w:r w:rsidRPr="00384800">
        <w:rPr>
          <w:vertAlign w:val="subscript"/>
          <w:lang w:val="en-CA"/>
        </w:rPr>
        <w:t>Lu</w:t>
      </w:r>
      <w:proofErr w:type="spellEnd"/>
      <w:r w:rsidRPr="00384800">
        <w:rPr>
          <w:lang w:val="en-CA"/>
        </w:rPr>
        <w:t xml:space="preserve"> showed the same pattern, the largest error occurred when using local estimations of </w:t>
      </w:r>
      <w:proofErr w:type="spellStart"/>
      <w:r w:rsidRPr="00384800">
        <w:rPr>
          <w:lang w:val="en-CA"/>
        </w:rPr>
        <w:t>K</w:t>
      </w:r>
      <w:r w:rsidRPr="00384800">
        <w:rPr>
          <w:vertAlign w:val="subscript"/>
          <w:lang w:val="en-CA"/>
        </w:rPr>
        <w:t>d</w:t>
      </w:r>
      <w:proofErr w:type="spellEnd"/>
      <w:r w:rsidRPr="00384800">
        <w:rPr>
          <w:lang w:val="en-CA"/>
        </w:rPr>
        <w:t xml:space="preserve"> made at a horizontal distance between 1 and 10 m from the melt pond (Fig. 11). In contrast, in the vicinity of the melt pond, the relative error</w:t>
      </w:r>
      <w:del w:id="402" w:author="AndreaZ" w:date="2018-11-02T05:12:00Z">
        <w:r w:rsidRPr="00384800" w:rsidDel="00173373">
          <w:rPr>
            <w:lang w:val="en-CA"/>
          </w:rPr>
          <w:delText>s</w:delText>
        </w:r>
      </w:del>
      <w:r w:rsidRPr="00384800">
        <w:rPr>
          <w:lang w:val="en-CA"/>
        </w:rPr>
        <w:t xml:space="preserve"> associated with the use of </w:t>
      </w:r>
      <w:proofErr w:type="spellStart"/>
      <w:r w:rsidRPr="00384800">
        <w:rPr>
          <w:lang w:val="en-CA"/>
        </w:rPr>
        <w:t>K</w:t>
      </w:r>
      <w:r w:rsidRPr="00384800">
        <w:rPr>
          <w:vertAlign w:val="subscript"/>
          <w:lang w:val="en-CA"/>
        </w:rPr>
        <w:t>Lu</w:t>
      </w:r>
      <w:proofErr w:type="spellEnd"/>
      <w:r w:rsidRPr="00384800">
        <w:rPr>
          <w:lang w:val="en-CA"/>
        </w:rPr>
        <w:t xml:space="preserve"> was much lower and stabilized just after approximately 10 m from the cent</w:t>
      </w:r>
      <w:ins w:id="403" w:author="AndreaZ" w:date="2018-11-02T05:13:00Z">
        <w:r w:rsidR="00173373">
          <w:rPr>
            <w:lang w:val="en-CA"/>
          </w:rPr>
          <w:t>r</w:t>
        </w:r>
      </w:ins>
      <w:r w:rsidRPr="00384800">
        <w:rPr>
          <w:lang w:val="en-CA"/>
        </w:rPr>
        <w:t>e</w:t>
      </w:r>
      <w:del w:id="404" w:author="AndreaZ" w:date="2018-11-02T05:13:00Z">
        <w:r w:rsidRPr="00384800" w:rsidDel="00173373">
          <w:rPr>
            <w:lang w:val="en-CA"/>
          </w:rPr>
          <w:delText>r</w:delText>
        </w:r>
      </w:del>
      <w:r w:rsidRPr="00384800">
        <w:rPr>
          <w:lang w:val="en-CA"/>
        </w:rPr>
        <w:t xml:space="preserve"> of the melt pond. The second factor driving the relative error of local measurements is the proportion occupied by melt ponds over the area of interest (Fig. 11). Indeed, higher proportions of melt pond allow for more light to penetrate in the water column. Hence, local measurements made under surrounding ice are more likely to show subsurface light maxima (see Frey</w:t>
      </w:r>
      <w:ins w:id="405" w:author="AndreaZ" w:date="2018-11-02T05:13:00Z">
        <w:r w:rsidR="00173373">
          <w:rPr>
            <w:lang w:val="en-CA"/>
          </w:rPr>
          <w:t xml:space="preserve"> </w:t>
        </w:r>
      </w:ins>
      <w:r w:rsidRPr="00384800">
        <w:rPr>
          <w:lang w:val="en-CA"/>
        </w:rPr>
        <w:t>2011). Accordingly, when melt ponds accounted for 1% of the total area, averaged error</w:t>
      </w:r>
      <w:del w:id="406" w:author="AndreaZ" w:date="2018-11-02T05:13:00Z">
        <w:r w:rsidRPr="00384800" w:rsidDel="00173373">
          <w:rPr>
            <w:lang w:val="en-CA"/>
          </w:rPr>
          <w:delText>s</w:delText>
        </w:r>
      </w:del>
      <w:r w:rsidRPr="00384800">
        <w:rPr>
          <w:lang w:val="en-CA"/>
        </w:rPr>
        <w:t xml:space="preserve"> in E</w:t>
      </w:r>
      <w:r w:rsidRPr="00384800">
        <w:rPr>
          <w:vertAlign w:val="subscript"/>
          <w:lang w:val="en-CA"/>
        </w:rPr>
        <w:t>d</w:t>
      </w:r>
      <w:r w:rsidRPr="00384800">
        <w:rPr>
          <w:lang w:val="en-CA"/>
        </w:rPr>
        <w:t xml:space="preserve">(z) using </w:t>
      </w:r>
      <w:proofErr w:type="spellStart"/>
      <w:r w:rsidRPr="00384800">
        <w:rPr>
          <w:lang w:val="en-CA"/>
        </w:rPr>
        <w:t>K</w:t>
      </w:r>
      <w:r w:rsidRPr="00384800">
        <w:rPr>
          <w:vertAlign w:val="subscript"/>
          <w:lang w:val="en-CA"/>
        </w:rPr>
        <w:t>Lu</w:t>
      </w:r>
      <w:proofErr w:type="spellEnd"/>
      <w:r w:rsidRPr="00384800">
        <w:rPr>
          <w:lang w:val="en-CA"/>
        </w:rPr>
        <w:t xml:space="preserve"> was 1.33% but increased to 18% when the melt pond occupied 25% of the total area (Fig. 11).</w:t>
      </w:r>
    </w:p>
    <w:p w:rsidR="001840D5" w:rsidRPr="00384800" w:rsidRDefault="005B6FAC">
      <w:pPr>
        <w:pStyle w:val="normal0"/>
        <w:rPr>
          <w:b/>
          <w:lang w:val="en-CA"/>
        </w:rPr>
      </w:pPr>
      <w:r w:rsidRPr="00384800">
        <w:rPr>
          <w:b/>
          <w:lang w:val="en-CA"/>
        </w:rPr>
        <w:t>Conclusions</w:t>
      </w:r>
    </w:p>
    <w:p w:rsidR="001840D5" w:rsidRPr="00384800" w:rsidRDefault="005B6FAC">
      <w:pPr>
        <w:pStyle w:val="normal0"/>
        <w:rPr>
          <w:lang w:val="en-CA"/>
        </w:rPr>
      </w:pPr>
      <w:r w:rsidRPr="00384800">
        <w:rPr>
          <w:lang w:val="en-CA"/>
        </w:rPr>
        <w:t xml:space="preserve">Our results show that under spatially heterogeneous sea ice at the surface (and for a homogeneous water column), the average irradiance profile, </w:t>
      </w:r>
      <m:oMath>
        <m:sSub>
          <m:sSubPr>
            <m:ctrlPr>
              <w:rPr>
                <w:rFonts w:ascii="Cambria Math" w:hAnsi="Cambria Math"/>
                <w:lang w:val="en-CA"/>
              </w:rPr>
            </m:ctrlPr>
          </m:sSubPr>
          <m:e>
            <m:bar>
              <m:barPr>
                <m:ctrlPr>
                  <w:rPr>
                    <w:rFonts w:ascii="Cambria Math" w:hAnsi="Cambria Math"/>
                    <w:lang w:val="en-CA"/>
                  </w:rPr>
                </m:ctrlPr>
              </m:barPr>
              <m:e>
                <m:r>
                  <w:rPr>
                    <w:lang w:val="en-CA"/>
                  </w:rPr>
                  <m:t>E</m:t>
                </m:r>
              </m:e>
            </m:bar>
          </m:e>
          <m:sub>
            <m:r>
              <w:rPr>
                <w:lang w:val="en-CA"/>
              </w:rPr>
              <m:t>d</m:t>
            </m:r>
          </m:sub>
        </m:sSub>
      </m:oMath>
      <w:r w:rsidRPr="00384800">
        <w:rPr>
          <w:lang w:val="en-CA"/>
        </w:rPr>
        <w:t>(z), is well reproduced by a single exponential function. We also showed that propagating E</w:t>
      </w:r>
      <w:r w:rsidRPr="00384800">
        <w:rPr>
          <w:vertAlign w:val="subscript"/>
          <w:lang w:val="en-CA"/>
        </w:rPr>
        <w:t>d</w:t>
      </w:r>
      <w:r w:rsidRPr="00384800">
        <w:rPr>
          <w:lang w:val="en-CA"/>
        </w:rPr>
        <w:t>(0</w:t>
      </w:r>
      <w:r w:rsidRPr="00384800">
        <w:rPr>
          <w:vertAlign w:val="superscript"/>
          <w:lang w:val="en-CA"/>
        </w:rPr>
        <w:t>-</w:t>
      </w:r>
      <w:r w:rsidRPr="00384800">
        <w:rPr>
          <w:lang w:val="en-CA"/>
        </w:rPr>
        <w:t xml:space="preserve">) using </w:t>
      </w:r>
      <w:proofErr w:type="spellStart"/>
      <w:r w:rsidRPr="00384800">
        <w:rPr>
          <w:lang w:val="en-CA"/>
        </w:rPr>
        <w:t>K</w:t>
      </w:r>
      <w:r w:rsidRPr="00384800">
        <w:rPr>
          <w:vertAlign w:val="subscript"/>
          <w:lang w:val="en-CA"/>
        </w:rPr>
        <w:t>Lu</w:t>
      </w:r>
      <w:proofErr w:type="spellEnd"/>
      <w:r w:rsidRPr="00384800">
        <w:rPr>
          <w:lang w:val="en-CA"/>
        </w:rPr>
        <w:t xml:space="preserve"> is a better choice compared to </w:t>
      </w:r>
      <w:proofErr w:type="spellStart"/>
      <w:r w:rsidRPr="00384800">
        <w:rPr>
          <w:lang w:val="en-CA"/>
        </w:rPr>
        <w:t>K</w:t>
      </w:r>
      <w:r w:rsidRPr="00384800">
        <w:rPr>
          <w:vertAlign w:val="subscript"/>
          <w:lang w:val="en-CA"/>
        </w:rPr>
        <w:t>d</w:t>
      </w:r>
      <w:proofErr w:type="spellEnd"/>
      <w:r w:rsidRPr="00384800">
        <w:rPr>
          <w:lang w:val="en-CA"/>
        </w:rPr>
        <w:t xml:space="preserve"> under heterogeneous sea ice. Nowadays, radiance measurements are becoming more routinely performed during field campaigns, so we argue that one should use </w:t>
      </w:r>
      <w:proofErr w:type="spellStart"/>
      <w:r w:rsidRPr="00384800">
        <w:rPr>
          <w:lang w:val="en-CA"/>
        </w:rPr>
        <w:t>K</w:t>
      </w:r>
      <w:r w:rsidRPr="00384800">
        <w:rPr>
          <w:vertAlign w:val="subscript"/>
          <w:lang w:val="en-CA"/>
        </w:rPr>
        <w:t>Lu</w:t>
      </w:r>
      <w:proofErr w:type="spellEnd"/>
      <w:r w:rsidRPr="00384800">
        <w:rPr>
          <w:lang w:val="en-CA"/>
        </w:rPr>
        <w:t xml:space="preserve"> when available to propagate E</w:t>
      </w:r>
      <w:r w:rsidRPr="00384800">
        <w:rPr>
          <w:vertAlign w:val="subscript"/>
          <w:lang w:val="en-CA"/>
        </w:rPr>
        <w:t>d</w:t>
      </w:r>
      <w:r w:rsidRPr="00384800">
        <w:rPr>
          <w:lang w:val="en-CA"/>
        </w:rPr>
        <w:t>(0</w:t>
      </w:r>
      <w:r w:rsidRPr="00384800">
        <w:rPr>
          <w:vertAlign w:val="superscript"/>
          <w:lang w:val="en-CA"/>
        </w:rPr>
        <w:t>-</w:t>
      </w:r>
      <w:r w:rsidRPr="00384800">
        <w:rPr>
          <w:lang w:val="en-CA"/>
        </w:rPr>
        <w:t>) through the water column under sea ice. The main difficulty remains</w:t>
      </w:r>
      <w:del w:id="407" w:author="AndreaZ" w:date="2018-11-02T05:14:00Z">
        <w:r w:rsidRPr="00384800" w:rsidDel="00173373">
          <w:rPr>
            <w:lang w:val="en-CA"/>
          </w:rPr>
          <w:delText xml:space="preserve"> at</w:delText>
        </w:r>
      </w:del>
      <w:r w:rsidRPr="00384800">
        <w:rPr>
          <w:lang w:val="en-CA"/>
        </w:rPr>
        <w:t xml:space="preserve"> finding good estimates of averaged E</w:t>
      </w:r>
      <w:r w:rsidRPr="00384800">
        <w:rPr>
          <w:vertAlign w:val="subscript"/>
          <w:lang w:val="en-CA"/>
        </w:rPr>
        <w:t>d</w:t>
      </w:r>
      <w:r w:rsidRPr="00384800">
        <w:rPr>
          <w:lang w:val="en-CA"/>
        </w:rPr>
        <w:t>(0</w:t>
      </w:r>
      <w:r w:rsidRPr="00384800">
        <w:rPr>
          <w:vertAlign w:val="superscript"/>
          <w:lang w:val="en-CA"/>
        </w:rPr>
        <w:t>-</w:t>
      </w:r>
      <w:r w:rsidRPr="00384800">
        <w:rPr>
          <w:lang w:val="en-CA"/>
        </w:rPr>
        <w:t xml:space="preserve">). In recent years, this </w:t>
      </w:r>
      <w:ins w:id="408" w:author="AndreaZ" w:date="2018-11-02T05:15:00Z">
        <w:r w:rsidR="00173373">
          <w:rPr>
            <w:lang w:val="en-CA"/>
          </w:rPr>
          <w:t xml:space="preserve">has </w:t>
        </w:r>
      </w:ins>
      <w:r w:rsidRPr="00384800">
        <w:rPr>
          <w:lang w:val="en-CA"/>
        </w:rPr>
        <w:t>bec</w:t>
      </w:r>
      <w:ins w:id="409" w:author="AndreaZ" w:date="2018-11-02T05:15:00Z">
        <w:r w:rsidR="00173373">
          <w:rPr>
            <w:lang w:val="en-CA"/>
          </w:rPr>
          <w:t>o</w:t>
        </w:r>
      </w:ins>
      <w:del w:id="410" w:author="AndreaZ" w:date="2018-11-02T05:15:00Z">
        <w:r w:rsidRPr="00384800" w:rsidDel="00173373">
          <w:rPr>
            <w:lang w:val="en-CA"/>
          </w:rPr>
          <w:delText>a</w:delText>
        </w:r>
      </w:del>
      <w:r w:rsidRPr="00384800">
        <w:rPr>
          <w:lang w:val="en-CA"/>
        </w:rPr>
        <w:t>me easier with the development of remotely operated vehicles (</w:t>
      </w:r>
      <w:proofErr w:type="spellStart"/>
      <w:r w:rsidRPr="00384800">
        <w:rPr>
          <w:lang w:val="en-CA"/>
        </w:rPr>
        <w:t>Katlein</w:t>
      </w:r>
      <w:proofErr w:type="spellEnd"/>
      <w:ins w:id="411" w:author="AndreaZ" w:date="2018-11-02T05:15:00Z">
        <w:r w:rsidR="00173373">
          <w:rPr>
            <w:lang w:val="en-CA"/>
          </w:rPr>
          <w:t xml:space="preserve"> </w:t>
        </w:r>
      </w:ins>
      <w:r w:rsidRPr="00384800">
        <w:rPr>
          <w:lang w:val="en-CA"/>
        </w:rPr>
        <w:t>2015, Arndt</w:t>
      </w:r>
      <w:ins w:id="412" w:author="AndreaZ" w:date="2018-11-02T05:15:00Z">
        <w:r w:rsidR="00173373">
          <w:rPr>
            <w:lang w:val="en-CA"/>
          </w:rPr>
          <w:t xml:space="preserve"> </w:t>
        </w:r>
      </w:ins>
      <w:r w:rsidRPr="00384800">
        <w:rPr>
          <w:lang w:val="en-CA"/>
        </w:rPr>
        <w:t xml:space="preserve">2017, </w:t>
      </w:r>
      <w:proofErr w:type="spellStart"/>
      <w:r w:rsidRPr="00384800">
        <w:rPr>
          <w:lang w:val="en-CA"/>
        </w:rPr>
        <w:t>Nicolaus</w:t>
      </w:r>
      <w:proofErr w:type="spellEnd"/>
      <w:ins w:id="413" w:author="AndreaZ" w:date="2018-11-02T05:15:00Z">
        <w:r w:rsidR="00173373">
          <w:rPr>
            <w:lang w:val="en-CA"/>
          </w:rPr>
          <w:t xml:space="preserve"> </w:t>
        </w:r>
      </w:ins>
      <w:r w:rsidRPr="00384800">
        <w:rPr>
          <w:lang w:val="en-CA"/>
        </w:rPr>
        <w:t>2013), remote sensing techniques and drone imagery. In this study, we used a Monte</w:t>
      </w:r>
      <w:ins w:id="414" w:author="AndreaZ" w:date="2018-11-02T05:15:00Z">
        <w:r w:rsidR="00173373">
          <w:rPr>
            <w:lang w:val="en-CA"/>
          </w:rPr>
          <w:t xml:space="preserve"> </w:t>
        </w:r>
      </w:ins>
      <w:del w:id="415" w:author="AndreaZ" w:date="2018-11-02T05:15:00Z">
        <w:r w:rsidRPr="00384800" w:rsidDel="00173373">
          <w:rPr>
            <w:lang w:val="en-CA"/>
          </w:rPr>
          <w:delText>-</w:delText>
        </w:r>
      </w:del>
      <w:r w:rsidRPr="00384800">
        <w:rPr>
          <w:lang w:val="en-CA"/>
        </w:rPr>
        <w:t xml:space="preserve">Carlo approach to model an idealized surface with a single melt pond (Fig. 1, Fig. 6). </w:t>
      </w:r>
      <w:del w:id="416" w:author="AndreaZ" w:date="2018-11-02T05:15:00Z">
        <w:r w:rsidRPr="00384800" w:rsidDel="00173373">
          <w:rPr>
            <w:lang w:val="en-CA"/>
          </w:rPr>
          <w:delText xml:space="preserve">In </w:delText>
        </w:r>
      </w:del>
      <w:r w:rsidRPr="00384800">
        <w:rPr>
          <w:lang w:val="en-CA"/>
        </w:rPr>
        <w:t>Fig. 10</w:t>
      </w:r>
      <w:del w:id="417" w:author="AndreaZ" w:date="2018-11-02T05:15:00Z">
        <w:r w:rsidRPr="00384800" w:rsidDel="00173373">
          <w:rPr>
            <w:lang w:val="en-CA"/>
          </w:rPr>
          <w:delText>,</w:delText>
        </w:r>
      </w:del>
      <w:r w:rsidRPr="00384800">
        <w:rPr>
          <w:lang w:val="en-CA"/>
        </w:rPr>
        <w:t xml:space="preserve"> </w:t>
      </w:r>
      <w:del w:id="418" w:author="AndreaZ" w:date="2018-11-02T05:15:00Z">
        <w:r w:rsidRPr="00384800" w:rsidDel="00173373">
          <w:rPr>
            <w:lang w:val="en-CA"/>
          </w:rPr>
          <w:delText>one can see</w:delText>
        </w:r>
      </w:del>
      <w:ins w:id="419" w:author="AndreaZ" w:date="2018-11-02T05:15:00Z">
        <w:r w:rsidR="00173373">
          <w:rPr>
            <w:lang w:val="en-CA"/>
          </w:rPr>
          <w:t>shows</w:t>
        </w:r>
      </w:ins>
      <w:r w:rsidRPr="00384800">
        <w:rPr>
          <w:lang w:val="en-CA"/>
        </w:rPr>
        <w:t xml:space="preserve"> that the effect of a </w:t>
      </w:r>
      <w:del w:id="420" w:author="AndreaZ" w:date="2018-11-02T05:15:00Z">
        <w:r w:rsidRPr="00384800" w:rsidDel="00173373">
          <w:rPr>
            <w:lang w:val="en-CA"/>
          </w:rPr>
          <w:delText xml:space="preserve">five </w:delText>
        </w:r>
        <w:r w:rsidRPr="00384800" w:rsidDel="00173373">
          <w:rPr>
            <w:lang w:val="en-CA"/>
          </w:rPr>
          <w:lastRenderedPageBreak/>
          <w:delText>meters</w:delText>
        </w:r>
      </w:del>
      <w:ins w:id="421" w:author="AndreaZ" w:date="2018-11-02T05:15:00Z">
        <w:r w:rsidR="00173373">
          <w:rPr>
            <w:lang w:val="en-CA"/>
          </w:rPr>
          <w:t>5</w:t>
        </w:r>
      </w:ins>
      <w:ins w:id="422" w:author="AndreaZ" w:date="2018-11-02T05:16:00Z">
        <w:r w:rsidR="00173373">
          <w:rPr>
            <w:lang w:val="en-CA"/>
          </w:rPr>
          <w:t>-m</w:t>
        </w:r>
      </w:ins>
      <w:r w:rsidRPr="00384800">
        <w:rPr>
          <w:lang w:val="en-CA"/>
        </w:rPr>
        <w:t xml:space="preserve"> melt pond disappears at approximately 20 m, suggesting that our results are valid for a given surface where multiple melt ponds would be separated by a distance of approximately 40 m. However, given that in the Arctic, </w:t>
      </w:r>
      <w:ins w:id="423" w:author="AndreaZ" w:date="2018-11-02T05:16:00Z">
        <w:r w:rsidR="00173373" w:rsidRPr="00384800">
          <w:rPr>
            <w:lang w:val="en-CA"/>
          </w:rPr>
          <w:t>the landscape</w:t>
        </w:r>
        <w:r w:rsidR="00173373" w:rsidRPr="00384800">
          <w:rPr>
            <w:lang w:val="en-CA"/>
          </w:rPr>
          <w:t xml:space="preserve"> </w:t>
        </w:r>
        <w:r w:rsidR="00173373">
          <w:rPr>
            <w:lang w:val="en-CA"/>
          </w:rPr>
          <w:t>is characterized by</w:t>
        </w:r>
        <w:r w:rsidR="00173373" w:rsidRPr="00384800">
          <w:rPr>
            <w:lang w:val="en-CA"/>
          </w:rPr>
          <w:t xml:space="preserve"> </w:t>
        </w:r>
      </w:ins>
      <w:r w:rsidRPr="00384800">
        <w:rPr>
          <w:lang w:val="en-CA"/>
        </w:rPr>
        <w:t>a complex mosaic composed of ice, snow, leads, melt ponds and open water</w:t>
      </w:r>
      <w:del w:id="424" w:author="AndreaZ" w:date="2018-11-02T05:16:00Z">
        <w:r w:rsidRPr="00384800" w:rsidDel="00173373">
          <w:rPr>
            <w:lang w:val="en-CA"/>
          </w:rPr>
          <w:delText xml:space="preserve"> is characterizing the landscape</w:delText>
        </w:r>
      </w:del>
      <w:r w:rsidRPr="00384800">
        <w:rPr>
          <w:lang w:val="en-CA"/>
        </w:rPr>
        <w:t xml:space="preserve">, further work using 3D </w:t>
      </w:r>
      <w:proofErr w:type="spellStart"/>
      <w:r w:rsidRPr="00384800">
        <w:rPr>
          <w:lang w:val="en-CA"/>
        </w:rPr>
        <w:t>radiative</w:t>
      </w:r>
      <w:proofErr w:type="spellEnd"/>
      <w:r w:rsidRPr="00384800">
        <w:rPr>
          <w:lang w:val="en-CA"/>
        </w:rPr>
        <w:t xml:space="preserve"> transfer models is needed to fully understand underwater light distribution below a spatially heterogeneous surface.</w:t>
      </w:r>
    </w:p>
    <w:p w:rsidR="001840D5" w:rsidRPr="00384800" w:rsidRDefault="005B6FAC">
      <w:pPr>
        <w:pStyle w:val="normal0"/>
        <w:rPr>
          <w:b/>
          <w:sz w:val="28"/>
          <w:szCs w:val="28"/>
          <w:lang w:val="en-CA"/>
        </w:rPr>
      </w:pPr>
      <w:r w:rsidRPr="00384800">
        <w:rPr>
          <w:b/>
          <w:sz w:val="28"/>
          <w:szCs w:val="28"/>
          <w:lang w:val="en-CA"/>
        </w:rPr>
        <w:t>Acknowledgments</w:t>
      </w:r>
    </w:p>
    <w:p w:rsidR="001840D5" w:rsidRPr="00384800" w:rsidRDefault="005B6FAC">
      <w:pPr>
        <w:pStyle w:val="normal0"/>
        <w:rPr>
          <w:lang w:val="en-CA"/>
        </w:rPr>
      </w:pPr>
      <w:r w:rsidRPr="00384800">
        <w:rPr>
          <w:lang w:val="en-CA"/>
        </w:rPr>
        <w:t xml:space="preserve">The </w:t>
      </w:r>
      <w:proofErr w:type="spellStart"/>
      <w:r w:rsidRPr="00384800">
        <w:rPr>
          <w:lang w:val="en-CA"/>
        </w:rPr>
        <w:t>GreenEdge</w:t>
      </w:r>
      <w:proofErr w:type="spellEnd"/>
      <w:r w:rsidRPr="00384800">
        <w:rPr>
          <w:lang w:val="en-CA"/>
        </w:rPr>
        <w:t xml:space="preserve"> project is funded by the following French and Canadian programs and agencies: ANR (</w:t>
      </w:r>
      <w:ins w:id="425" w:author="AndreaZ" w:date="2018-11-02T05:16:00Z">
        <w:r w:rsidR="00173373">
          <w:rPr>
            <w:lang w:val="en-CA"/>
          </w:rPr>
          <w:t>c</w:t>
        </w:r>
      </w:ins>
      <w:del w:id="426" w:author="AndreaZ" w:date="2018-11-02T05:16:00Z">
        <w:r w:rsidRPr="00384800" w:rsidDel="00173373">
          <w:rPr>
            <w:lang w:val="en-CA"/>
          </w:rPr>
          <w:delText>C</w:delText>
        </w:r>
      </w:del>
      <w:r w:rsidRPr="00384800">
        <w:rPr>
          <w:lang w:val="en-CA"/>
        </w:rPr>
        <w:t xml:space="preserve">ontract #111112), CNES (project #131425), IPEV (project #1164), CSA, </w:t>
      </w:r>
      <w:proofErr w:type="spellStart"/>
      <w:r w:rsidRPr="00384800">
        <w:rPr>
          <w:lang w:val="en-CA"/>
        </w:rPr>
        <w:t>Fondation</w:t>
      </w:r>
      <w:proofErr w:type="spellEnd"/>
      <w:r w:rsidRPr="00384800">
        <w:rPr>
          <w:lang w:val="en-CA"/>
        </w:rPr>
        <w:t xml:space="preserve"> Total, </w:t>
      </w:r>
      <w:proofErr w:type="spellStart"/>
      <w:r w:rsidRPr="00384800">
        <w:rPr>
          <w:lang w:val="en-CA"/>
        </w:rPr>
        <w:t>ArcticNet</w:t>
      </w:r>
      <w:proofErr w:type="spellEnd"/>
      <w:r w:rsidRPr="00384800">
        <w:rPr>
          <w:lang w:val="en-CA"/>
        </w:rPr>
        <w:t>, LEFE and the French Arctic Initiative (</w:t>
      </w:r>
      <w:proofErr w:type="spellStart"/>
      <w:r w:rsidRPr="00384800">
        <w:rPr>
          <w:lang w:val="en-CA"/>
        </w:rPr>
        <w:t>GreenEdge</w:t>
      </w:r>
      <w:proofErr w:type="spellEnd"/>
      <w:r w:rsidRPr="00384800">
        <w:rPr>
          <w:lang w:val="en-CA"/>
        </w:rPr>
        <w:t xml:space="preserve"> project). This project would not have been possible without the support of the Hamlet of Qikiqtarjuaq and the members of the community as well as the </w:t>
      </w:r>
      <w:proofErr w:type="spellStart"/>
      <w:r w:rsidRPr="00384800">
        <w:rPr>
          <w:lang w:val="en-CA"/>
        </w:rPr>
        <w:t>Inuksuit</w:t>
      </w:r>
      <w:proofErr w:type="spellEnd"/>
      <w:r w:rsidRPr="00384800">
        <w:rPr>
          <w:lang w:val="en-CA"/>
        </w:rPr>
        <w:t xml:space="preserve"> School and its </w:t>
      </w:r>
      <w:ins w:id="427" w:author="AndreaZ" w:date="2018-11-02T05:17:00Z">
        <w:r w:rsidR="00173373">
          <w:rPr>
            <w:lang w:val="en-CA"/>
          </w:rPr>
          <w:t>p</w:t>
        </w:r>
      </w:ins>
      <w:del w:id="428" w:author="AndreaZ" w:date="2018-11-02T05:17:00Z">
        <w:r w:rsidRPr="00384800" w:rsidDel="00173373">
          <w:rPr>
            <w:lang w:val="en-CA"/>
          </w:rPr>
          <w:delText>P</w:delText>
        </w:r>
      </w:del>
      <w:r w:rsidRPr="00384800">
        <w:rPr>
          <w:lang w:val="en-CA"/>
        </w:rPr>
        <w:t>rincipal</w:t>
      </w:r>
      <w:ins w:id="429" w:author="AndreaZ" w:date="2018-11-02T05:17:00Z">
        <w:r w:rsidR="00173373">
          <w:rPr>
            <w:lang w:val="en-CA"/>
          </w:rPr>
          <w:t>,</w:t>
        </w:r>
      </w:ins>
      <w:r w:rsidRPr="00384800">
        <w:rPr>
          <w:lang w:val="en-CA"/>
        </w:rPr>
        <w:t xml:space="preserve"> Jacqueline Arsenault. The project is conducted under the scientific coordination of the Canada Excellence Research Chair on Remote </w:t>
      </w:r>
      <w:ins w:id="430" w:author="AndreaZ" w:date="2018-11-02T05:17:00Z">
        <w:r w:rsidR="00173373">
          <w:rPr>
            <w:lang w:val="en-CA"/>
          </w:rPr>
          <w:t>S</w:t>
        </w:r>
      </w:ins>
      <w:del w:id="431" w:author="AndreaZ" w:date="2018-11-02T05:17:00Z">
        <w:r w:rsidRPr="00384800" w:rsidDel="00173373">
          <w:rPr>
            <w:lang w:val="en-CA"/>
          </w:rPr>
          <w:delText>s</w:delText>
        </w:r>
      </w:del>
      <w:r w:rsidRPr="00384800">
        <w:rPr>
          <w:lang w:val="en-CA"/>
        </w:rPr>
        <w:t xml:space="preserve">ensing of Canada’s </w:t>
      </w:r>
      <w:ins w:id="432" w:author="AndreaZ" w:date="2018-11-02T05:17:00Z">
        <w:r w:rsidR="00173373">
          <w:rPr>
            <w:lang w:val="en-CA"/>
          </w:rPr>
          <w:t>N</w:t>
        </w:r>
      </w:ins>
      <w:del w:id="433" w:author="AndreaZ" w:date="2018-11-02T05:17:00Z">
        <w:r w:rsidRPr="00384800" w:rsidDel="00173373">
          <w:rPr>
            <w:lang w:val="en-CA"/>
          </w:rPr>
          <w:delText>n</w:delText>
        </w:r>
      </w:del>
      <w:r w:rsidRPr="00384800">
        <w:rPr>
          <w:lang w:val="en-CA"/>
        </w:rPr>
        <w:t xml:space="preserve">ew Arctic </w:t>
      </w:r>
      <w:ins w:id="434" w:author="AndreaZ" w:date="2018-11-02T05:17:00Z">
        <w:r w:rsidR="00173373">
          <w:rPr>
            <w:lang w:val="en-CA"/>
          </w:rPr>
          <w:t>F</w:t>
        </w:r>
      </w:ins>
      <w:del w:id="435" w:author="AndreaZ" w:date="2018-11-02T05:17:00Z">
        <w:r w:rsidRPr="00384800" w:rsidDel="00173373">
          <w:rPr>
            <w:lang w:val="en-CA"/>
          </w:rPr>
          <w:delText>f</w:delText>
        </w:r>
      </w:del>
      <w:r w:rsidRPr="00384800">
        <w:rPr>
          <w:lang w:val="en-CA"/>
        </w:rPr>
        <w:t xml:space="preserve">rontier and the CNRS </w:t>
      </w:r>
      <w:ins w:id="436" w:author="AndreaZ" w:date="2018-11-02T05:17:00Z">
        <w:r w:rsidR="00173373">
          <w:rPr>
            <w:lang w:val="en-CA"/>
          </w:rPr>
          <w:t>and</w:t>
        </w:r>
      </w:ins>
      <w:del w:id="437" w:author="AndreaZ" w:date="2018-11-02T05:17:00Z">
        <w:r w:rsidRPr="00384800" w:rsidDel="00173373">
          <w:rPr>
            <w:lang w:val="en-CA"/>
          </w:rPr>
          <w:delText>&amp;</w:delText>
        </w:r>
      </w:del>
      <w:r w:rsidRPr="00384800">
        <w:rPr>
          <w:lang w:val="en-CA"/>
        </w:rPr>
        <w:t xml:space="preserve"> </w:t>
      </w:r>
      <w:proofErr w:type="spellStart"/>
      <w:r w:rsidRPr="00384800">
        <w:rPr>
          <w:lang w:val="en-CA"/>
        </w:rPr>
        <w:t>Université</w:t>
      </w:r>
      <w:proofErr w:type="spellEnd"/>
      <w:r w:rsidRPr="00384800">
        <w:rPr>
          <w:lang w:val="en-CA"/>
        </w:rPr>
        <w:t xml:space="preserve"> Laval </w:t>
      </w:r>
      <w:proofErr w:type="spellStart"/>
      <w:r w:rsidRPr="00384800">
        <w:rPr>
          <w:lang w:val="en-CA"/>
        </w:rPr>
        <w:t>Takuvik</w:t>
      </w:r>
      <w:proofErr w:type="spellEnd"/>
      <w:r w:rsidRPr="00384800">
        <w:rPr>
          <w:lang w:val="en-CA"/>
        </w:rPr>
        <w:t xml:space="preserve"> Joint International laboratory (UMI3376). The field campaign was successful thanks to the contribution</w:t>
      </w:r>
      <w:ins w:id="438" w:author="AndreaZ" w:date="2018-11-02T05:17:00Z">
        <w:r w:rsidR="00173373">
          <w:rPr>
            <w:lang w:val="en-CA"/>
          </w:rPr>
          <w:t>s</w:t>
        </w:r>
      </w:ins>
      <w:r w:rsidRPr="00384800">
        <w:rPr>
          <w:lang w:val="en-CA"/>
        </w:rPr>
        <w:t xml:space="preserve"> of J. </w:t>
      </w:r>
      <w:proofErr w:type="spellStart"/>
      <w:r w:rsidRPr="00384800">
        <w:rPr>
          <w:lang w:val="en-CA"/>
        </w:rPr>
        <w:t>Ferland</w:t>
      </w:r>
      <w:proofErr w:type="spellEnd"/>
      <w:r w:rsidRPr="00384800">
        <w:rPr>
          <w:lang w:val="en-CA"/>
        </w:rPr>
        <w:t xml:space="preserve">, G. </w:t>
      </w:r>
      <w:proofErr w:type="spellStart"/>
      <w:r w:rsidRPr="00384800">
        <w:rPr>
          <w:lang w:val="en-CA"/>
        </w:rPr>
        <w:t>Bécu</w:t>
      </w:r>
      <w:proofErr w:type="spellEnd"/>
      <w:r w:rsidRPr="00384800">
        <w:rPr>
          <w:lang w:val="en-CA"/>
        </w:rPr>
        <w:t xml:space="preserve">, C. </w:t>
      </w:r>
      <w:proofErr w:type="spellStart"/>
      <w:r w:rsidRPr="00384800">
        <w:rPr>
          <w:lang w:val="en-CA"/>
        </w:rPr>
        <w:t>Marec</w:t>
      </w:r>
      <w:proofErr w:type="spellEnd"/>
      <w:r w:rsidRPr="00384800">
        <w:rPr>
          <w:lang w:val="en-CA"/>
        </w:rPr>
        <w:t xml:space="preserve">, J. </w:t>
      </w:r>
      <w:proofErr w:type="spellStart"/>
      <w:r w:rsidRPr="00384800">
        <w:rPr>
          <w:lang w:val="en-CA"/>
        </w:rPr>
        <w:t>Lagunas</w:t>
      </w:r>
      <w:proofErr w:type="spellEnd"/>
      <w:r w:rsidRPr="00384800">
        <w:rPr>
          <w:lang w:val="en-CA"/>
        </w:rPr>
        <w:t xml:space="preserve">, F. </w:t>
      </w:r>
      <w:proofErr w:type="spellStart"/>
      <w:r w:rsidRPr="00384800">
        <w:rPr>
          <w:lang w:val="en-CA"/>
        </w:rPr>
        <w:t>Bruyant</w:t>
      </w:r>
      <w:proofErr w:type="spellEnd"/>
      <w:r w:rsidRPr="00384800">
        <w:rPr>
          <w:lang w:val="en-CA"/>
        </w:rPr>
        <w:t xml:space="preserve">, J. </w:t>
      </w:r>
      <w:proofErr w:type="spellStart"/>
      <w:r w:rsidRPr="00384800">
        <w:rPr>
          <w:lang w:val="en-CA"/>
        </w:rPr>
        <w:t>Larivière</w:t>
      </w:r>
      <w:proofErr w:type="spellEnd"/>
      <w:r w:rsidRPr="00384800">
        <w:rPr>
          <w:lang w:val="en-CA"/>
        </w:rPr>
        <w:t xml:space="preserve">, E. </w:t>
      </w:r>
      <w:proofErr w:type="spellStart"/>
      <w:r w:rsidRPr="00384800">
        <w:rPr>
          <w:lang w:val="en-CA"/>
        </w:rPr>
        <w:t>Rehm</w:t>
      </w:r>
      <w:proofErr w:type="spellEnd"/>
      <w:r w:rsidRPr="00384800">
        <w:rPr>
          <w:lang w:val="en-CA"/>
        </w:rPr>
        <w:t xml:space="preserve">, S. Lambert-Girard, C. </w:t>
      </w:r>
      <w:proofErr w:type="spellStart"/>
      <w:r w:rsidRPr="00384800">
        <w:rPr>
          <w:lang w:val="en-CA"/>
        </w:rPr>
        <w:t>Aubry</w:t>
      </w:r>
      <w:proofErr w:type="spellEnd"/>
      <w:r w:rsidRPr="00384800">
        <w:rPr>
          <w:lang w:val="en-CA"/>
        </w:rPr>
        <w:t xml:space="preserve">, C. </w:t>
      </w:r>
      <w:proofErr w:type="spellStart"/>
      <w:r w:rsidRPr="00384800">
        <w:rPr>
          <w:lang w:val="en-CA"/>
        </w:rPr>
        <w:t>Lalande</w:t>
      </w:r>
      <w:proofErr w:type="spellEnd"/>
      <w:r w:rsidRPr="00384800">
        <w:rPr>
          <w:lang w:val="en-CA"/>
        </w:rPr>
        <w:t xml:space="preserve">, A. </w:t>
      </w:r>
      <w:proofErr w:type="spellStart"/>
      <w:r w:rsidRPr="00384800">
        <w:rPr>
          <w:lang w:val="en-CA"/>
        </w:rPr>
        <w:t>LeBaron</w:t>
      </w:r>
      <w:proofErr w:type="spellEnd"/>
      <w:r w:rsidRPr="00384800">
        <w:rPr>
          <w:lang w:val="en-CA"/>
        </w:rPr>
        <w:t xml:space="preserve">, C. Marty, J. </w:t>
      </w:r>
      <w:proofErr w:type="spellStart"/>
      <w:r w:rsidRPr="00384800">
        <w:rPr>
          <w:lang w:val="en-CA"/>
        </w:rPr>
        <w:t>Sansoulet</w:t>
      </w:r>
      <w:proofErr w:type="spellEnd"/>
      <w:r w:rsidRPr="00384800">
        <w:rPr>
          <w:lang w:val="en-CA"/>
        </w:rPr>
        <w:t xml:space="preserve">, D. Christiansen-Stowe, A. Wells, M. </w:t>
      </w:r>
      <w:proofErr w:type="spellStart"/>
      <w:r w:rsidRPr="00384800">
        <w:rPr>
          <w:lang w:val="en-CA"/>
        </w:rPr>
        <w:t>Benoît-Gagné</w:t>
      </w:r>
      <w:proofErr w:type="spellEnd"/>
      <w:r w:rsidRPr="00384800">
        <w:rPr>
          <w:lang w:val="en-CA"/>
        </w:rPr>
        <w:t xml:space="preserve">, E. </w:t>
      </w:r>
      <w:proofErr w:type="spellStart"/>
      <w:r w:rsidRPr="00384800">
        <w:rPr>
          <w:lang w:val="en-CA"/>
        </w:rPr>
        <w:t>Devred</w:t>
      </w:r>
      <w:proofErr w:type="spellEnd"/>
      <w:r w:rsidRPr="00384800">
        <w:rPr>
          <w:lang w:val="en-CA"/>
        </w:rPr>
        <w:t xml:space="preserve"> and M.-H. Forget from the </w:t>
      </w:r>
      <w:proofErr w:type="spellStart"/>
      <w:r w:rsidRPr="00384800">
        <w:rPr>
          <w:lang w:val="en-CA"/>
        </w:rPr>
        <w:t>Takuvik</w:t>
      </w:r>
      <w:proofErr w:type="spellEnd"/>
      <w:r w:rsidRPr="00384800">
        <w:rPr>
          <w:lang w:val="en-CA"/>
        </w:rPr>
        <w:t xml:space="preserve"> laboratory, C.J. Mundy and V. Galindo from University of Manitoba</w:t>
      </w:r>
      <w:ins w:id="439" w:author="AndreaZ" w:date="2018-11-02T05:18:00Z">
        <w:r w:rsidR="00173373">
          <w:rPr>
            <w:lang w:val="en-CA"/>
          </w:rPr>
          <w:t>,</w:t>
        </w:r>
      </w:ins>
      <w:r w:rsidRPr="00384800">
        <w:rPr>
          <w:lang w:val="en-CA"/>
        </w:rPr>
        <w:t xml:space="preserve"> a</w:t>
      </w:r>
      <w:ins w:id="440" w:author="AndreaZ" w:date="2018-11-02T05:18:00Z">
        <w:r w:rsidR="00173373">
          <w:rPr>
            <w:lang w:val="en-CA"/>
          </w:rPr>
          <w:t>nd</w:t>
        </w:r>
      </w:ins>
      <w:del w:id="441" w:author="AndreaZ" w:date="2018-11-02T05:18:00Z">
        <w:r w:rsidRPr="00384800" w:rsidDel="00173373">
          <w:rPr>
            <w:lang w:val="en-CA"/>
          </w:rPr>
          <w:delText>s well as</w:delText>
        </w:r>
      </w:del>
      <w:r w:rsidRPr="00384800">
        <w:rPr>
          <w:lang w:val="en-CA"/>
        </w:rPr>
        <w:t xml:space="preserve"> F. </w:t>
      </w:r>
      <w:proofErr w:type="spellStart"/>
      <w:r w:rsidRPr="00384800">
        <w:rPr>
          <w:lang w:val="en-CA"/>
        </w:rPr>
        <w:t>Pinczon</w:t>
      </w:r>
      <w:proofErr w:type="spellEnd"/>
      <w:r w:rsidRPr="00384800">
        <w:rPr>
          <w:lang w:val="en-CA"/>
        </w:rPr>
        <w:t xml:space="preserve"> du </w:t>
      </w:r>
      <w:proofErr w:type="spellStart"/>
      <w:r w:rsidRPr="00384800">
        <w:rPr>
          <w:lang w:val="en-CA"/>
        </w:rPr>
        <w:t>Sel</w:t>
      </w:r>
      <w:proofErr w:type="spellEnd"/>
      <w:r w:rsidRPr="00384800">
        <w:rPr>
          <w:lang w:val="en-CA"/>
        </w:rPr>
        <w:t xml:space="preserve"> and E. </w:t>
      </w:r>
      <w:proofErr w:type="spellStart"/>
      <w:r w:rsidRPr="00384800">
        <w:rPr>
          <w:lang w:val="en-CA"/>
        </w:rPr>
        <w:t>Brossier</w:t>
      </w:r>
      <w:proofErr w:type="spellEnd"/>
      <w:r w:rsidRPr="00384800">
        <w:rPr>
          <w:lang w:val="en-CA"/>
        </w:rPr>
        <w:t xml:space="preserve"> from Vagabond. We also thank Michel </w:t>
      </w:r>
      <w:proofErr w:type="spellStart"/>
      <w:r w:rsidRPr="00384800">
        <w:rPr>
          <w:lang w:val="en-CA"/>
        </w:rPr>
        <w:t>Gosselin</w:t>
      </w:r>
      <w:proofErr w:type="spellEnd"/>
      <w:r w:rsidRPr="00384800">
        <w:rPr>
          <w:lang w:val="en-CA"/>
        </w:rPr>
        <w:t>, Québec-</w:t>
      </w:r>
      <w:proofErr w:type="spellStart"/>
      <w:r w:rsidRPr="00384800">
        <w:rPr>
          <w:lang w:val="en-CA"/>
        </w:rPr>
        <w:t>Océan</w:t>
      </w:r>
      <w:proofErr w:type="spellEnd"/>
      <w:r w:rsidRPr="00384800">
        <w:rPr>
          <w:lang w:val="en-CA"/>
        </w:rPr>
        <w:t>, the CCGS Amundsen and the Polar Continental Shelf Program for their in-kind contribution in polar logistic</w:t>
      </w:r>
      <w:ins w:id="442" w:author="AndreaZ" w:date="2018-11-02T05:18:00Z">
        <w:r w:rsidR="00173373">
          <w:rPr>
            <w:lang w:val="en-CA"/>
          </w:rPr>
          <w:t>s</w:t>
        </w:r>
      </w:ins>
      <w:r w:rsidRPr="00384800">
        <w:rPr>
          <w:lang w:val="en-CA"/>
        </w:rPr>
        <w:t xml:space="preserve"> and scientific equipment. This research was enabled in part by support provided by </w:t>
      </w:r>
      <w:proofErr w:type="spellStart"/>
      <w:r w:rsidRPr="00384800">
        <w:rPr>
          <w:lang w:val="en-CA"/>
        </w:rPr>
        <w:lastRenderedPageBreak/>
        <w:t>Calcul</w:t>
      </w:r>
      <w:proofErr w:type="spellEnd"/>
      <w:r w:rsidRPr="00384800">
        <w:rPr>
          <w:lang w:val="en-CA"/>
        </w:rPr>
        <w:t xml:space="preserve"> Québec (www.calculquebec.ca) and Compute Canada (www.computecanada.ca). S. L. Girard </w:t>
      </w:r>
      <w:r w:rsidRPr="00384800">
        <w:rPr>
          <w:color w:val="00000A"/>
          <w:lang w:val="en-CA"/>
        </w:rPr>
        <w:t xml:space="preserve">was supported by a postdoctoral fellowship from </w:t>
      </w:r>
      <w:ins w:id="443" w:author="AndreaZ" w:date="2018-11-02T05:18:00Z">
        <w:r w:rsidR="00173373">
          <w:rPr>
            <w:color w:val="00000A"/>
            <w:lang w:val="en-CA"/>
          </w:rPr>
          <w:t>t</w:t>
        </w:r>
      </w:ins>
      <w:del w:id="444" w:author="AndreaZ" w:date="2018-11-02T05:18:00Z">
        <w:r w:rsidRPr="00384800" w:rsidDel="00173373">
          <w:rPr>
            <w:color w:val="00000A"/>
            <w:lang w:val="en-CA"/>
          </w:rPr>
          <w:delText>T</w:delText>
        </w:r>
      </w:del>
      <w:r w:rsidRPr="00384800">
        <w:rPr>
          <w:color w:val="00000A"/>
          <w:lang w:val="en-CA"/>
        </w:rPr>
        <w:t>he Natural Sciences and Engineering Research Council of Canada (NSERC). We also acknowledge the</w:t>
      </w:r>
      <w:r w:rsidR="00386D9A" w:rsidRPr="00384800">
        <w:rPr>
          <w:color w:val="00000A"/>
          <w:lang w:val="en-CA"/>
        </w:rPr>
        <w:t xml:space="preserve"> </w:t>
      </w:r>
      <w:r w:rsidRPr="00384800">
        <w:rPr>
          <w:color w:val="00000A"/>
          <w:lang w:val="en-CA"/>
        </w:rPr>
        <w:t>Canada First Research Excellence Fund</w:t>
      </w:r>
      <w:ins w:id="445" w:author="AndreaZ" w:date="2018-11-02T05:18:00Z">
        <w:r w:rsidR="00173373">
          <w:rPr>
            <w:color w:val="00000A"/>
            <w:lang w:val="en-CA"/>
          </w:rPr>
          <w:t xml:space="preserve"> and</w:t>
        </w:r>
      </w:ins>
      <w:del w:id="446" w:author="AndreaZ" w:date="2018-11-02T05:18:00Z">
        <w:r w:rsidRPr="00384800" w:rsidDel="00173373">
          <w:rPr>
            <w:color w:val="00000A"/>
            <w:lang w:val="en-CA"/>
          </w:rPr>
          <w:delText>,</w:delText>
        </w:r>
      </w:del>
      <w:r w:rsidRPr="00384800">
        <w:rPr>
          <w:color w:val="00000A"/>
          <w:lang w:val="en-CA"/>
        </w:rPr>
        <w:t xml:space="preserve"> the Sentinel North Strategy for their financial support.</w:t>
      </w:r>
    </w:p>
    <w:sectPr w:rsidR="001840D5" w:rsidRPr="00384800" w:rsidSect="001840D5">
      <w:pgSz w:w="12240" w:h="15840"/>
      <w:pgMar w:top="1440" w:right="1440" w:bottom="1440" w:left="1440"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AndreaZ" w:date="2018-11-02T05:37:00Z" w:initials="A">
    <w:p w:rsidR="00583DDF" w:rsidRDefault="00583DDF">
      <w:pPr>
        <w:pStyle w:val="CommentText"/>
      </w:pPr>
      <w:r>
        <w:rPr>
          <w:rStyle w:val="CommentReference"/>
        </w:rPr>
        <w:annotationRef/>
      </w:r>
      <w:r>
        <w:t>Please confirm my edit. The original punctuation was ambiguous, so I have corrected it to clarify what I think you mean. That is, I think you’re saying that underwater light drives two things: aquatic processes (example) and also photochemical reactions (example). But depending on your meaning, it could also be written as follows:</w:t>
      </w:r>
    </w:p>
    <w:p w:rsidR="00583DDF" w:rsidRDefault="00583DDF">
      <w:pPr>
        <w:pStyle w:val="CommentText"/>
      </w:pPr>
    </w:p>
    <w:p w:rsidR="00583DDF" w:rsidRDefault="00583DDF">
      <w:pPr>
        <w:pStyle w:val="CommentText"/>
      </w:pPr>
      <w:r>
        <w:t xml:space="preserve">“...aquatic processes, such as primary production by phytoplankton and photochemical reactions, the latter including the </w:t>
      </w:r>
      <w:proofErr w:type="spellStart"/>
      <w:r>
        <w:t>photodegradation</w:t>
      </w:r>
      <w:proofErr w:type="spellEnd"/>
      <w:r>
        <w:t xml:space="preserve"> of organic matter.”</w:t>
      </w:r>
    </w:p>
    <w:p w:rsidR="00583DDF" w:rsidRDefault="00583DDF">
      <w:pPr>
        <w:pStyle w:val="CommentText"/>
      </w:pPr>
    </w:p>
    <w:p w:rsidR="00583DDF" w:rsidRDefault="00583DDF">
      <w:pPr>
        <w:pStyle w:val="CommentText"/>
      </w:pPr>
      <w:r>
        <w:t>This would mean that *both* primary production by phytoplankton and photochemical reactions are aquatic processes, and you are giving an example only of the second one.</w:t>
      </w:r>
    </w:p>
  </w:comment>
  <w:comment w:id="140" w:author="AndreaZ" w:date="2018-11-02T05:37:00Z" w:initials="A">
    <w:p w:rsidR="005B6FAC" w:rsidRDefault="005B6FAC">
      <w:pPr>
        <w:pStyle w:val="CommentText"/>
      </w:pPr>
      <w:r>
        <w:rPr>
          <w:rStyle w:val="CommentReference"/>
        </w:rPr>
        <w:annotationRef/>
      </w:r>
      <w:r>
        <w:t xml:space="preserve">Looks like an empty equation box is inserted here </w:t>
      </w:r>
      <w:r w:rsidRPr="00ED1D3C">
        <w:rPr>
          <w:rFonts w:cs="Arial"/>
        </w:rPr>
        <w:t>–</w:t>
      </w:r>
      <w:r>
        <w:t xml:space="preserve"> is this an error or should an equation appear here?</w:t>
      </w:r>
    </w:p>
  </w:comment>
  <w:comment w:id="141" w:author="AndreaZ" w:date="2018-11-02T05:37:00Z" w:initials="A">
    <w:p w:rsidR="005B6FAC" w:rsidRDefault="005B6FAC">
      <w:pPr>
        <w:pStyle w:val="CommentText"/>
      </w:pPr>
      <w:r>
        <w:rPr>
          <w:rStyle w:val="CommentReference"/>
        </w:rPr>
        <w:annotationRef/>
      </w:r>
      <w:r>
        <w:t>Confirm this is your intended meaning?</w:t>
      </w:r>
    </w:p>
  </w:comment>
  <w:comment w:id="146" w:author="AndreaZ" w:date="2018-11-02T05:37:00Z" w:initials="A">
    <w:p w:rsidR="005B6FAC" w:rsidRDefault="005B6FAC">
      <w:pPr>
        <w:pStyle w:val="CommentText"/>
      </w:pPr>
      <w:r>
        <w:rPr>
          <w:rStyle w:val="CommentReference"/>
        </w:rPr>
        <w:annotationRef/>
      </w:r>
      <w:r>
        <w:t>Another empty equation box here</w:t>
      </w:r>
    </w:p>
  </w:comment>
  <w:comment w:id="221" w:author="AndreaZ" w:date="2018-11-02T05:37:00Z" w:initials="A">
    <w:p w:rsidR="005B6FAC" w:rsidRDefault="005B6FAC">
      <w:pPr>
        <w:pStyle w:val="CommentText"/>
      </w:pPr>
      <w:r>
        <w:rPr>
          <w:rStyle w:val="CommentReference"/>
        </w:rPr>
        <w:annotationRef/>
      </w:r>
      <w:r>
        <w:t>This doesn’t look like a standard citation. Replace with author and date.</w:t>
      </w:r>
    </w:p>
  </w:comment>
  <w:comment w:id="235" w:author="AndreaZ" w:date="2018-11-02T05:37:00Z" w:initials="A">
    <w:p w:rsidR="00AB5BA0" w:rsidRDefault="00AB5BA0">
      <w:pPr>
        <w:pStyle w:val="CommentText"/>
      </w:pPr>
      <w:r>
        <w:rPr>
          <w:rStyle w:val="CommentReference"/>
        </w:rPr>
        <w:annotationRef/>
      </w:r>
      <w:r>
        <w:t>ac-s according to their website (no caps, one hyphen)</w:t>
      </w:r>
    </w:p>
  </w:comment>
  <w:comment w:id="308" w:author="AndreaZ" w:date="2018-11-02T05:37:00Z" w:initials="A">
    <w:p w:rsidR="005B6FAC" w:rsidRDefault="005B6FAC">
      <w:pPr>
        <w:pStyle w:val="CommentText"/>
      </w:pPr>
      <w:r>
        <w:rPr>
          <w:rStyle w:val="CommentReference"/>
        </w:rPr>
        <w:annotationRef/>
      </w:r>
      <w:r>
        <w:t>missing?</w:t>
      </w:r>
    </w:p>
  </w:comment>
  <w:comment w:id="334" w:author="AndreaZ" w:date="2018-11-02T05:37:00Z" w:initials="A">
    <w:p w:rsidR="005B6FAC" w:rsidRDefault="005B6FAC">
      <w:pPr>
        <w:pStyle w:val="CommentText"/>
      </w:pPr>
      <w:r>
        <w:rPr>
          <w:rStyle w:val="CommentReference"/>
        </w:rPr>
        <w:annotationRef/>
      </w:r>
      <w:r>
        <w:t>missing?</w:t>
      </w:r>
    </w:p>
  </w:comment>
  <w:comment w:id="335" w:author="AndreaZ" w:date="2018-11-02T05:37:00Z" w:initials="A">
    <w:p w:rsidR="005B6FAC" w:rsidRDefault="005B6FAC">
      <w:pPr>
        <w:pStyle w:val="CommentText"/>
      </w:pPr>
      <w:r>
        <w:rPr>
          <w:rStyle w:val="CommentReference"/>
        </w:rPr>
        <w:annotationRef/>
      </w:r>
      <w:r>
        <w:t>missing?</w:t>
      </w:r>
    </w:p>
  </w:comment>
  <w:comment w:id="380" w:author="AndreaZ" w:date="2018-11-02T05:37:00Z" w:initials="A">
    <w:p w:rsidR="0074654D" w:rsidRDefault="0074654D">
      <w:pPr>
        <w:pStyle w:val="CommentText"/>
      </w:pPr>
      <w:r>
        <w:rPr>
          <w:rStyle w:val="CommentReference"/>
        </w:rPr>
        <w:annotationRef/>
      </w:r>
      <w:r>
        <w:t>missing?</w:t>
      </w:r>
    </w:p>
  </w:comment>
  <w:comment w:id="398" w:author="AndreaZ" w:date="2018-11-02T05:37:00Z" w:initials="A">
    <w:p w:rsidR="00173373" w:rsidRDefault="00173373">
      <w:pPr>
        <w:pStyle w:val="CommentText"/>
      </w:pPr>
      <w:r>
        <w:rPr>
          <w:rStyle w:val="CommentReference"/>
        </w:rPr>
        <w:annotationRef/>
      </w:r>
      <w:r>
        <w:t>missing</w:t>
      </w:r>
    </w:p>
  </w:comment>
</w:comments>
</file>

<file path=word/fontTable.xml><?xml version="1.0" encoding="utf-8"?>
<w:fonts xmlns:r="http://schemas.openxmlformats.org/officeDocument/2006/relationships" xmlns:w="http://schemas.openxmlformats.org/wordprocessingml/2006/main">
  <w:font w:name="Open Sans">
    <w:altName w:val="Times New Roman"/>
    <w:charset w:val="00"/>
    <w:family w:val="auto"/>
    <w:pitch w:val="default"/>
    <w:sig w:usb0="00000000" w:usb1="00000000" w:usb2="00000000" w:usb3="00000000" w:csb0="00000000" w:csb1="00000000"/>
  </w:font>
  <w:font w:name="Vrinda">
    <w:altName w:val="Bahnschrift Light"/>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compat/>
  <w:rsids>
    <w:rsidRoot w:val="001840D5"/>
    <w:rsid w:val="00173373"/>
    <w:rsid w:val="001840D5"/>
    <w:rsid w:val="002A7149"/>
    <w:rsid w:val="00384800"/>
    <w:rsid w:val="00386D9A"/>
    <w:rsid w:val="00436244"/>
    <w:rsid w:val="00583DDF"/>
    <w:rsid w:val="005B6FAC"/>
    <w:rsid w:val="005F7D5E"/>
    <w:rsid w:val="006464DA"/>
    <w:rsid w:val="0074654D"/>
    <w:rsid w:val="00776317"/>
    <w:rsid w:val="007E4A64"/>
    <w:rsid w:val="007F1470"/>
    <w:rsid w:val="00AB5BA0"/>
    <w:rsid w:val="00BD19FB"/>
  </w:rsids>
  <m:mathPr>
    <m:mathFont m:val="Cambria Math"/>
    <m:brkBin m:val="before"/>
    <m:brkBinSub m:val="--"/>
    <m:smallFrac m:val="off"/>
    <m:dispDef/>
    <m:lMargin m:val="0"/>
    <m:rMargin m:val="0"/>
    <m:defJc m:val="centerGroup"/>
    <m:wrapIndent m:val="1440"/>
    <m:intLim m:val="subSup"/>
    <m:naryLim m:val="undOvr"/>
  </m:mathPr>
  <w:themeFontLang w:val="en-CA" w:bidi="as-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sz w:val="24"/>
        <w:szCs w:val="24"/>
        <w:lang w:eastAsia="en-CA" w:bidi="as-IN"/>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1">
    <w:name w:val="heading 1"/>
    <w:basedOn w:val="normal0"/>
    <w:next w:val="normal0"/>
    <w:rsid w:val="001840D5"/>
    <w:pPr>
      <w:keepNext/>
      <w:keepLines/>
      <w:spacing w:before="400" w:after="120"/>
      <w:outlineLvl w:val="0"/>
    </w:pPr>
    <w:rPr>
      <w:sz w:val="40"/>
      <w:szCs w:val="40"/>
    </w:rPr>
  </w:style>
  <w:style w:type="paragraph" w:styleId="Heading2">
    <w:name w:val="heading 2"/>
    <w:basedOn w:val="normal0"/>
    <w:next w:val="normal0"/>
    <w:rsid w:val="001840D5"/>
    <w:pPr>
      <w:keepNext/>
      <w:keepLines/>
      <w:spacing w:before="360" w:after="120"/>
      <w:outlineLvl w:val="1"/>
    </w:pPr>
    <w:rPr>
      <w:sz w:val="32"/>
      <w:szCs w:val="32"/>
    </w:rPr>
  </w:style>
  <w:style w:type="paragraph" w:styleId="Heading3">
    <w:name w:val="heading 3"/>
    <w:basedOn w:val="normal0"/>
    <w:next w:val="normal0"/>
    <w:rsid w:val="001840D5"/>
    <w:pPr>
      <w:keepNext/>
      <w:keepLines/>
      <w:spacing w:before="320" w:after="80"/>
      <w:outlineLvl w:val="2"/>
    </w:pPr>
    <w:rPr>
      <w:color w:val="434343"/>
      <w:sz w:val="28"/>
      <w:szCs w:val="28"/>
    </w:rPr>
  </w:style>
  <w:style w:type="paragraph" w:styleId="Heading4">
    <w:name w:val="heading 4"/>
    <w:basedOn w:val="normal0"/>
    <w:next w:val="normal0"/>
    <w:rsid w:val="001840D5"/>
    <w:pPr>
      <w:keepNext/>
      <w:keepLines/>
      <w:spacing w:before="280" w:after="80"/>
      <w:outlineLvl w:val="3"/>
    </w:pPr>
    <w:rPr>
      <w:color w:val="666666"/>
    </w:rPr>
  </w:style>
  <w:style w:type="paragraph" w:styleId="Heading5">
    <w:name w:val="heading 5"/>
    <w:basedOn w:val="normal0"/>
    <w:next w:val="normal0"/>
    <w:rsid w:val="001840D5"/>
    <w:pPr>
      <w:keepNext/>
      <w:keepLines/>
      <w:spacing w:before="240" w:after="80"/>
      <w:outlineLvl w:val="4"/>
    </w:pPr>
    <w:rPr>
      <w:color w:val="666666"/>
      <w:sz w:val="22"/>
      <w:szCs w:val="22"/>
    </w:rPr>
  </w:style>
  <w:style w:type="paragraph" w:styleId="Heading6">
    <w:name w:val="heading 6"/>
    <w:basedOn w:val="normal0"/>
    <w:next w:val="normal0"/>
    <w:rsid w:val="001840D5"/>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840D5"/>
  </w:style>
  <w:style w:type="paragraph" w:styleId="Title">
    <w:name w:val="Title"/>
    <w:basedOn w:val="normal0"/>
    <w:next w:val="normal0"/>
    <w:rsid w:val="001840D5"/>
    <w:pPr>
      <w:keepNext/>
      <w:keepLines/>
      <w:spacing w:after="60"/>
    </w:pPr>
    <w:rPr>
      <w:sz w:val="52"/>
      <w:szCs w:val="52"/>
    </w:rPr>
  </w:style>
  <w:style w:type="paragraph" w:styleId="Subtitle">
    <w:name w:val="Subtitle"/>
    <w:basedOn w:val="normal0"/>
    <w:next w:val="normal0"/>
    <w:rsid w:val="001840D5"/>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386D9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86D9A"/>
    <w:rPr>
      <w:rFonts w:ascii="Tahoma" w:hAnsi="Tahoma" w:cs="Tahoma"/>
      <w:sz w:val="16"/>
      <w:szCs w:val="20"/>
    </w:rPr>
  </w:style>
  <w:style w:type="character" w:styleId="CommentReference">
    <w:name w:val="annotation reference"/>
    <w:basedOn w:val="DefaultParagraphFont"/>
    <w:uiPriority w:val="99"/>
    <w:semiHidden/>
    <w:unhideWhenUsed/>
    <w:rsid w:val="007E4A64"/>
    <w:rPr>
      <w:sz w:val="16"/>
      <w:szCs w:val="16"/>
    </w:rPr>
  </w:style>
  <w:style w:type="paragraph" w:styleId="CommentText">
    <w:name w:val="annotation text"/>
    <w:basedOn w:val="Normal"/>
    <w:link w:val="CommentTextChar"/>
    <w:uiPriority w:val="99"/>
    <w:semiHidden/>
    <w:unhideWhenUsed/>
    <w:rsid w:val="007E4A64"/>
    <w:pPr>
      <w:spacing w:line="240" w:lineRule="auto"/>
    </w:pPr>
    <w:rPr>
      <w:sz w:val="20"/>
      <w:szCs w:val="25"/>
    </w:rPr>
  </w:style>
  <w:style w:type="character" w:customStyle="1" w:styleId="CommentTextChar">
    <w:name w:val="Comment Text Char"/>
    <w:basedOn w:val="DefaultParagraphFont"/>
    <w:link w:val="CommentText"/>
    <w:uiPriority w:val="99"/>
    <w:semiHidden/>
    <w:rsid w:val="007E4A64"/>
    <w:rPr>
      <w:rFonts w:cs="Vrinda"/>
      <w:sz w:val="20"/>
      <w:szCs w:val="25"/>
    </w:rPr>
  </w:style>
  <w:style w:type="paragraph" w:styleId="CommentSubject">
    <w:name w:val="annotation subject"/>
    <w:basedOn w:val="CommentText"/>
    <w:next w:val="CommentText"/>
    <w:link w:val="CommentSubjectChar"/>
    <w:uiPriority w:val="99"/>
    <w:semiHidden/>
    <w:unhideWhenUsed/>
    <w:rsid w:val="007E4A64"/>
    <w:rPr>
      <w:b/>
      <w:bCs/>
    </w:rPr>
  </w:style>
  <w:style w:type="character" w:customStyle="1" w:styleId="CommentSubjectChar">
    <w:name w:val="Comment Subject Char"/>
    <w:basedOn w:val="CommentTextChar"/>
    <w:link w:val="CommentSubject"/>
    <w:uiPriority w:val="99"/>
    <w:semiHidden/>
    <w:rsid w:val="007E4A64"/>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hyperlink" Target="http://www.mdpi.com/journal/applsci/special_issues/ocean_optics" TargetMode="External"/><Relationship Id="rId4" Type="http://schemas.openxmlformats.org/officeDocument/2006/relationships/hyperlink" Target="http://www.takuvik.ulava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19</Pages>
  <Words>4727</Words>
  <Characters>26945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AndreaZ</dc:creator>
  <cp:lastModifiedBy>AndreaZ</cp:lastModifiedBy>
  <cp:revision>4</cp:revision>
  <dcterms:created xsi:type="dcterms:W3CDTF">2018-11-02T06:40:00Z</dcterms:created>
  <dcterms:modified xsi:type="dcterms:W3CDTF">2018-11-02T09:37:00Z</dcterms:modified>
</cp:coreProperties>
</file>